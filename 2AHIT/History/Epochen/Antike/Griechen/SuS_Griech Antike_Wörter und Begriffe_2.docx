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2C2B" w:rsidR="004E23DC" w:rsidP="00092C2B" w:rsidRDefault="000D331B" w14:paraId="14DD3DD8" w14:textId="55066DBF">
      <w:pPr>
        <w:pStyle w:val="berschrift1"/>
        <w:rPr>
          <w:color w:val="222A35" w:themeColor="text2" w:themeShade="80"/>
        </w:rPr>
      </w:pPr>
      <w:r w:rsidRPr="00092C2B">
        <w:rPr>
          <w:color w:val="222A35" w:themeColor="text2" w:themeShade="80"/>
        </w:rPr>
        <w:t>Griechische</w:t>
      </w:r>
      <w:r w:rsidR="007F3E63">
        <w:rPr>
          <w:color w:val="222A35" w:themeColor="text2" w:themeShade="80"/>
        </w:rPr>
        <w:t xml:space="preserve"> </w:t>
      </w:r>
      <w:r w:rsidRPr="00092C2B">
        <w:rPr>
          <w:color w:val="222A35" w:themeColor="text2" w:themeShade="80"/>
        </w:rPr>
        <w:t>Antike</w:t>
      </w:r>
      <w:r w:rsidR="007F3E63">
        <w:rPr>
          <w:color w:val="222A35" w:themeColor="text2" w:themeShade="80"/>
        </w:rPr>
        <w:t xml:space="preserve"> </w:t>
      </w:r>
      <w:r w:rsidRPr="00092C2B">
        <w:rPr>
          <w:color w:val="222A35" w:themeColor="text2" w:themeShade="80"/>
        </w:rPr>
        <w:t>-</w:t>
      </w:r>
      <w:r w:rsidR="007F3E63">
        <w:rPr>
          <w:color w:val="222A35" w:themeColor="text2" w:themeShade="80"/>
        </w:rPr>
        <w:t xml:space="preserve"> </w:t>
      </w:r>
      <w:r w:rsidRPr="00092C2B">
        <w:rPr>
          <w:color w:val="222A35" w:themeColor="text2" w:themeShade="80"/>
        </w:rPr>
        <w:t>Wörter</w:t>
      </w:r>
      <w:r w:rsidR="007F3E63">
        <w:rPr>
          <w:color w:val="222A35" w:themeColor="text2" w:themeShade="80"/>
        </w:rPr>
        <w:t xml:space="preserve"> </w:t>
      </w:r>
      <w:r w:rsidRPr="00092C2B">
        <w:rPr>
          <w:color w:val="222A35" w:themeColor="text2" w:themeShade="80"/>
        </w:rPr>
        <w:t>und</w:t>
      </w:r>
      <w:r w:rsidR="007F3E63">
        <w:rPr>
          <w:color w:val="222A35" w:themeColor="text2" w:themeShade="80"/>
        </w:rPr>
        <w:t xml:space="preserve"> </w:t>
      </w:r>
      <w:r w:rsidRPr="00092C2B">
        <w:rPr>
          <w:color w:val="222A35" w:themeColor="text2" w:themeShade="80"/>
        </w:rPr>
        <w:t>Begriffe</w:t>
      </w:r>
    </w:p>
    <w:p w:rsidRPr="003E3B02" w:rsidR="000D331B" w:rsidRDefault="00136EF8" w14:paraId="5D07EE7E" w14:textId="393ABAD9">
      <w:pPr>
        <w:rPr>
          <w:rFonts w:cstheme="minorHAnsi"/>
        </w:rPr>
      </w:pPr>
      <w:r w:rsidRPr="003E3B02">
        <w:rPr>
          <w:rFonts w:cstheme="minorHAnsi"/>
        </w:rPr>
        <w:t>Die</w:t>
      </w:r>
      <w:r w:rsidR="007F3E63">
        <w:rPr>
          <w:rFonts w:cstheme="minorHAnsi"/>
        </w:rPr>
        <w:t xml:space="preserve"> </w:t>
      </w:r>
      <w:r w:rsidRPr="003E3B02">
        <w:rPr>
          <w:rFonts w:cstheme="minorHAnsi"/>
        </w:rPr>
        <w:t>folgenden</w:t>
      </w:r>
      <w:r w:rsidR="007F3E63">
        <w:rPr>
          <w:rFonts w:cstheme="minorHAnsi"/>
        </w:rPr>
        <w:t xml:space="preserve"> </w:t>
      </w:r>
      <w:r w:rsidRPr="003E3B02" w:rsidR="000D331B">
        <w:rPr>
          <w:rFonts w:cstheme="minorHAnsi"/>
        </w:rPr>
        <w:t>Wörter</w:t>
      </w:r>
      <w:r w:rsidR="007F3E63">
        <w:rPr>
          <w:rFonts w:cstheme="minorHAnsi"/>
        </w:rPr>
        <w:t xml:space="preserve"> </w:t>
      </w:r>
      <w:r w:rsidRPr="003E3B02" w:rsidR="000D331B">
        <w:rPr>
          <w:rFonts w:cstheme="minorHAnsi"/>
        </w:rPr>
        <w:t>stammen</w:t>
      </w:r>
      <w:r w:rsidR="007F3E63">
        <w:rPr>
          <w:rFonts w:cstheme="minorHAnsi"/>
        </w:rPr>
        <w:t xml:space="preserve"> </w:t>
      </w:r>
      <w:r w:rsidRPr="003E3B02" w:rsidR="000D331B">
        <w:rPr>
          <w:rFonts w:cstheme="minorHAnsi"/>
        </w:rPr>
        <w:t>aus</w:t>
      </w:r>
      <w:r w:rsidR="007F3E63">
        <w:rPr>
          <w:rFonts w:cstheme="minorHAnsi"/>
        </w:rPr>
        <w:t xml:space="preserve"> </w:t>
      </w:r>
      <w:r w:rsidRPr="003E3B02" w:rsidR="000D331B">
        <w:rPr>
          <w:rFonts w:cstheme="minorHAnsi"/>
        </w:rPr>
        <w:t>dem</w:t>
      </w:r>
      <w:r w:rsidR="007F3E63">
        <w:rPr>
          <w:rFonts w:cstheme="minorHAnsi"/>
        </w:rPr>
        <w:t xml:space="preserve"> </w:t>
      </w:r>
      <w:r w:rsidRPr="003E3B02" w:rsidR="000D331B">
        <w:rPr>
          <w:rFonts w:cstheme="minorHAnsi"/>
        </w:rPr>
        <w:t>Griechischen</w:t>
      </w:r>
      <w:r w:rsidR="007F3E63">
        <w:rPr>
          <w:rFonts w:cstheme="minorHAnsi"/>
        </w:rPr>
        <w:t xml:space="preserve"> </w:t>
      </w:r>
      <w:r w:rsidRPr="003E3B02" w:rsidR="000D331B">
        <w:rPr>
          <w:rFonts w:cstheme="minorHAnsi"/>
        </w:rPr>
        <w:t>und</w:t>
      </w:r>
      <w:r w:rsidR="007F3E63">
        <w:rPr>
          <w:rFonts w:cstheme="minorHAnsi"/>
        </w:rPr>
        <w:t xml:space="preserve"> </w:t>
      </w:r>
      <w:r w:rsidRPr="003E3B02" w:rsidR="000D331B">
        <w:rPr>
          <w:rFonts w:cstheme="minorHAnsi"/>
        </w:rPr>
        <w:t>aus</w:t>
      </w:r>
      <w:r w:rsidR="007F3E63">
        <w:rPr>
          <w:rFonts w:cstheme="minorHAnsi"/>
        </w:rPr>
        <w:t xml:space="preserve"> </w:t>
      </w:r>
      <w:r w:rsidRPr="003E3B02" w:rsidR="000D331B">
        <w:rPr>
          <w:rFonts w:cstheme="minorHAnsi"/>
        </w:rPr>
        <w:t>der</w:t>
      </w:r>
      <w:r w:rsidR="007F3E63">
        <w:rPr>
          <w:rFonts w:cstheme="minorHAnsi"/>
        </w:rPr>
        <w:t xml:space="preserve"> </w:t>
      </w:r>
      <w:r w:rsidRPr="003E3B02" w:rsidR="000D331B">
        <w:rPr>
          <w:rFonts w:cstheme="minorHAnsi"/>
        </w:rPr>
        <w:t>Zeit</w:t>
      </w:r>
      <w:r w:rsidR="007F3E63">
        <w:rPr>
          <w:rFonts w:cstheme="minorHAnsi"/>
        </w:rPr>
        <w:t xml:space="preserve"> </w:t>
      </w:r>
      <w:r w:rsidRPr="003E3B02" w:rsidR="000D331B">
        <w:rPr>
          <w:rFonts w:cstheme="minorHAnsi"/>
        </w:rPr>
        <w:t>der</w:t>
      </w:r>
      <w:r w:rsidR="007F3E63">
        <w:rPr>
          <w:rFonts w:cstheme="minorHAnsi"/>
        </w:rPr>
        <w:t xml:space="preserve"> </w:t>
      </w:r>
      <w:r w:rsidRPr="003E3B02" w:rsidR="000D331B">
        <w:rPr>
          <w:rFonts w:cstheme="minorHAnsi"/>
        </w:rPr>
        <w:t>Antike</w:t>
      </w:r>
      <w:r w:rsidRPr="003E3B02">
        <w:rPr>
          <w:rFonts w:cstheme="minorHAnsi"/>
        </w:rPr>
        <w:t>!</w:t>
      </w:r>
    </w:p>
    <w:p w:rsidRPr="00FA7E72" w:rsidR="000D331B" w:rsidP="00FA7E72" w:rsidRDefault="000D331B" w14:paraId="74331B74" w14:textId="361599C3">
      <w:pPr>
        <w:spacing w:after="360"/>
        <w:rPr>
          <w:rFonts w:cstheme="minorHAnsi"/>
        </w:rPr>
      </w:pPr>
      <w:r w:rsidRPr="003E3B02">
        <w:rPr>
          <w:rFonts w:cstheme="minorHAnsi"/>
          <w:b/>
          <w:bCs/>
        </w:rPr>
        <w:t>Erkläre</w:t>
      </w:r>
      <w:r w:rsidR="007F3E63">
        <w:rPr>
          <w:rFonts w:cstheme="minorHAnsi"/>
          <w:b/>
          <w:bCs/>
        </w:rPr>
        <w:t xml:space="preserve"> </w:t>
      </w:r>
      <w:r w:rsidRPr="003E3B02">
        <w:rPr>
          <w:rFonts w:cstheme="minorHAnsi"/>
          <w:b/>
          <w:bCs/>
        </w:rPr>
        <w:t>ihre</w:t>
      </w:r>
      <w:r w:rsidR="007F3E63">
        <w:rPr>
          <w:rFonts w:cstheme="minorHAnsi"/>
          <w:b/>
          <w:bCs/>
        </w:rPr>
        <w:t xml:space="preserve"> </w:t>
      </w:r>
      <w:r w:rsidRPr="003E3B02">
        <w:rPr>
          <w:rFonts w:cstheme="minorHAnsi"/>
          <w:b/>
          <w:bCs/>
        </w:rPr>
        <w:t>Bedeutung</w:t>
      </w:r>
      <w:r w:rsidRPr="003E3B02">
        <w:rPr>
          <w:rFonts w:cstheme="minorHAnsi"/>
        </w:rPr>
        <w:t>!</w:t>
      </w:r>
      <w:r w:rsidR="007F3E63">
        <w:rPr>
          <w:rFonts w:cstheme="minorHAnsi"/>
        </w:rPr>
        <w:t xml:space="preserve"> </w:t>
      </w:r>
      <w:r w:rsidRPr="003E3B02">
        <w:rPr>
          <w:rFonts w:cstheme="minorHAnsi"/>
        </w:rPr>
        <w:t>(Schreib</w:t>
      </w:r>
      <w:r w:rsidR="007F3E63">
        <w:rPr>
          <w:rFonts w:cstheme="minorHAnsi"/>
        </w:rPr>
        <w:t xml:space="preserve"> </w:t>
      </w:r>
      <w:r w:rsidRPr="003E3B02">
        <w:rPr>
          <w:rFonts w:cstheme="minorHAnsi"/>
          <w:b/>
          <w:bCs/>
        </w:rPr>
        <w:t>deine</w:t>
      </w:r>
      <w:r w:rsidR="007F3E63">
        <w:rPr>
          <w:rFonts w:cstheme="minorHAnsi"/>
          <w:b/>
          <w:bCs/>
        </w:rPr>
        <w:t xml:space="preserve"> </w:t>
      </w:r>
      <w:r w:rsidRPr="003E3B02">
        <w:rPr>
          <w:rFonts w:cstheme="minorHAnsi"/>
          <w:b/>
          <w:bCs/>
        </w:rPr>
        <w:t>Erklärungen</w:t>
      </w:r>
      <w:r w:rsidR="007F3E63">
        <w:rPr>
          <w:rFonts w:cstheme="minorHAnsi"/>
        </w:rPr>
        <w:t xml:space="preserve"> </w:t>
      </w:r>
      <w:r w:rsidRPr="003E3B02">
        <w:rPr>
          <w:rFonts w:cstheme="minorHAnsi"/>
        </w:rPr>
        <w:t>immer</w:t>
      </w:r>
      <w:r w:rsidR="007F3E63">
        <w:rPr>
          <w:rFonts w:cstheme="minorHAnsi"/>
        </w:rPr>
        <w:t xml:space="preserve"> </w:t>
      </w:r>
      <w:r w:rsidRPr="003E3B02">
        <w:rPr>
          <w:rFonts w:cstheme="minorHAnsi"/>
        </w:rPr>
        <w:t>gleich</w:t>
      </w:r>
      <w:r w:rsidR="007F3E63">
        <w:rPr>
          <w:rFonts w:cstheme="minorHAnsi"/>
        </w:rPr>
        <w:t xml:space="preserve"> </w:t>
      </w:r>
      <w:r w:rsidRPr="003E3B02">
        <w:rPr>
          <w:rFonts w:cstheme="minorHAnsi"/>
          <w:b/>
          <w:bCs/>
        </w:rPr>
        <w:t>unter</w:t>
      </w:r>
      <w:r w:rsidR="007F3E63">
        <w:rPr>
          <w:rFonts w:cstheme="minorHAnsi"/>
          <w:b/>
          <w:bCs/>
        </w:rPr>
        <w:t xml:space="preserve"> </w:t>
      </w:r>
      <w:r w:rsidRPr="003E3B02">
        <w:rPr>
          <w:rFonts w:cstheme="minorHAnsi"/>
          <w:b/>
          <w:bCs/>
        </w:rPr>
        <w:t>das</w:t>
      </w:r>
      <w:r w:rsidR="007F3E63">
        <w:rPr>
          <w:rFonts w:cstheme="minorHAnsi"/>
          <w:b/>
          <w:bCs/>
        </w:rPr>
        <w:t xml:space="preserve"> </w:t>
      </w:r>
      <w:r w:rsidRPr="003E3B02">
        <w:rPr>
          <w:rFonts w:cstheme="minorHAnsi"/>
          <w:b/>
          <w:bCs/>
        </w:rPr>
        <w:t>jeweilige</w:t>
      </w:r>
      <w:r w:rsidR="007F3E63">
        <w:rPr>
          <w:rFonts w:cstheme="minorHAnsi"/>
          <w:b/>
          <w:bCs/>
        </w:rPr>
        <w:t xml:space="preserve"> </w:t>
      </w:r>
      <w:r w:rsidRPr="003E3B02">
        <w:rPr>
          <w:rFonts w:cstheme="minorHAnsi"/>
          <w:b/>
          <w:bCs/>
        </w:rPr>
        <w:t>Wort</w:t>
      </w:r>
      <w:r w:rsidRPr="003E3B02">
        <w:rPr>
          <w:rFonts w:cstheme="minorHAnsi"/>
        </w:rPr>
        <w:t>!</w:t>
      </w:r>
      <w:r w:rsidR="007F3E63">
        <w:rPr>
          <w:rFonts w:cstheme="minorHAnsi"/>
        </w:rPr>
        <w:t xml:space="preserve"> </w:t>
      </w:r>
      <w:r w:rsidRPr="003E3B02">
        <w:rPr>
          <w:rFonts w:cstheme="minorHAnsi"/>
        </w:rPr>
        <w:t>Schreibe</w:t>
      </w:r>
      <w:r w:rsidR="007F3E63">
        <w:rPr>
          <w:rFonts w:cstheme="minorHAnsi"/>
        </w:rPr>
        <w:t xml:space="preserve"> </w:t>
      </w:r>
      <w:r w:rsidRPr="003E3B02">
        <w:rPr>
          <w:rFonts w:cstheme="minorHAnsi"/>
        </w:rPr>
        <w:t>nicht</w:t>
      </w:r>
      <w:r w:rsidR="007F3E63">
        <w:rPr>
          <w:rFonts w:cstheme="minorHAnsi"/>
        </w:rPr>
        <w:t xml:space="preserve"> </w:t>
      </w:r>
      <w:r w:rsidRPr="003E3B02">
        <w:rPr>
          <w:rFonts w:cstheme="minorHAnsi"/>
        </w:rPr>
        <w:t>zu</w:t>
      </w:r>
      <w:r w:rsidR="007F3E63">
        <w:rPr>
          <w:rFonts w:cstheme="minorHAnsi"/>
        </w:rPr>
        <w:t xml:space="preserve"> </w:t>
      </w:r>
      <w:r w:rsidRPr="003E3B02">
        <w:rPr>
          <w:rFonts w:cstheme="minorHAnsi"/>
        </w:rPr>
        <w:t>kurz!!</w:t>
      </w:r>
    </w:p>
    <w:p w:rsidRPr="00092C2B" w:rsidR="00FA7E72" w:rsidP="00092C2B" w:rsidRDefault="000D331B" w14:paraId="4490B676" w14:textId="77777777">
      <w:pPr>
        <w:pStyle w:val="berschrift2"/>
        <w:rPr>
          <w:color w:val="ACB9CA" w:themeColor="text2" w:themeTint="66"/>
        </w:rPr>
      </w:pPr>
      <w:r w:rsidRPr="00092C2B">
        <w:rPr>
          <w:color w:val="ACB9CA" w:themeColor="text2" w:themeTint="66"/>
        </w:rPr>
        <w:t>„Demokratie“</w:t>
      </w:r>
    </w:p>
    <w:p w:rsidRPr="003E3B02" w:rsidR="000D331B" w:rsidP="00C8695A" w:rsidRDefault="00A936C1" w14:paraId="1151EAA7" w14:textId="359A8EB7">
      <w:pPr>
        <w:tabs>
          <w:tab w:val="left" w:pos="5050"/>
        </w:tabs>
        <w:rPr>
          <w:rFonts w:cstheme="minorHAnsi"/>
          <w:color w:val="202122"/>
          <w:shd w:val="clear" w:color="auto" w:fill="FFFFFF"/>
        </w:rPr>
      </w:pPr>
      <w:r w:rsidRPr="003E3B02">
        <w:rPr>
          <w:rFonts w:cstheme="minorHAnsi"/>
          <w:color w:val="202122"/>
          <w:shd w:val="clear" w:color="auto" w:fill="FFFFFF"/>
        </w:rPr>
        <w:t>Herrschaft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Volkes</w:t>
      </w:r>
      <w:r w:rsidRPr="003E3B02" w:rsidR="004C26F6">
        <w:rPr>
          <w:rFonts w:cstheme="minorHAnsi"/>
          <w:color w:val="202122"/>
          <w:shd w:val="clear" w:color="auto" w:fill="FFFFFF"/>
        </w:rPr>
        <w:t>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26F6">
        <w:rPr>
          <w:rFonts w:cstheme="minorHAnsi"/>
          <w:color w:val="202122"/>
          <w:shd w:val="clear" w:color="auto" w:fill="FFFFFF"/>
        </w:rPr>
        <w:t>Regierungssystem,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26F6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26F6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26F6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26F6">
        <w:rPr>
          <w:rFonts w:cstheme="minorHAnsi"/>
          <w:color w:val="202122"/>
          <w:shd w:val="clear" w:color="auto" w:fill="FFFFFF"/>
        </w:rPr>
        <w:t>vom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26F6">
        <w:rPr>
          <w:rFonts w:cstheme="minorHAnsi"/>
          <w:color w:val="202122"/>
          <w:shd w:val="clear" w:color="auto" w:fill="FFFFFF"/>
        </w:rPr>
        <w:t>Volk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26F6">
        <w:rPr>
          <w:rFonts w:cstheme="minorHAnsi"/>
          <w:color w:val="202122"/>
          <w:shd w:val="clear" w:color="auto" w:fill="FFFFFF"/>
        </w:rPr>
        <w:t>gewählten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26F6">
        <w:rPr>
          <w:rFonts w:cstheme="minorHAnsi"/>
          <w:color w:val="202122"/>
          <w:shd w:val="clear" w:color="auto" w:fill="FFFFFF"/>
        </w:rPr>
        <w:t>Vertreter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26F6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26F6">
        <w:rPr>
          <w:rFonts w:cstheme="minorHAnsi"/>
          <w:color w:val="202122"/>
          <w:shd w:val="clear" w:color="auto" w:fill="FFFFFF"/>
        </w:rPr>
        <w:t>Herrschaft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26F6">
        <w:rPr>
          <w:rFonts w:cstheme="minorHAnsi"/>
          <w:color w:val="202122"/>
          <w:shd w:val="clear" w:color="auto" w:fill="FFFFFF"/>
        </w:rPr>
        <w:t>ausüben</w:t>
      </w:r>
      <w:r w:rsidR="005E26E0">
        <w:rPr>
          <w:rFonts w:cstheme="minorHAnsi"/>
          <w:color w:val="202122"/>
          <w:shd w:val="clear" w:color="auto" w:fill="FFFFFF"/>
        </w:rPr>
        <w:t>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5E26E0" w:rsidR="005E26E0">
        <w:rPr>
          <w:rFonts w:cstheme="minorHAnsi"/>
          <w:color w:val="202122"/>
          <w:shd w:val="clear" w:color="auto" w:fill="FFFFFF"/>
        </w:rPr>
        <w:t>demos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E26E0" w:rsidR="005E26E0">
        <w:rPr>
          <w:rFonts w:cstheme="minorHAnsi"/>
          <w:color w:val="202122"/>
          <w:shd w:val="clear" w:color="auto" w:fill="FFFFFF"/>
        </w:rPr>
        <w:t>=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E26E0" w:rsidR="005E26E0">
        <w:rPr>
          <w:rFonts w:cstheme="minorHAnsi"/>
          <w:color w:val="202122"/>
          <w:shd w:val="clear" w:color="auto" w:fill="FFFFFF"/>
        </w:rPr>
        <w:t>Volk;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5E26E0" w:rsidR="005E26E0">
        <w:rPr>
          <w:rFonts w:cstheme="minorHAnsi"/>
          <w:color w:val="202122"/>
          <w:shd w:val="clear" w:color="auto" w:fill="FFFFFF"/>
        </w:rPr>
        <w:t>kratein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E26E0" w:rsidR="005E26E0">
        <w:rPr>
          <w:rFonts w:cstheme="minorHAnsi"/>
          <w:color w:val="202122"/>
          <w:shd w:val="clear" w:color="auto" w:fill="FFFFFF"/>
        </w:rPr>
        <w:t>=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E26E0" w:rsidR="005E26E0">
        <w:rPr>
          <w:rFonts w:cstheme="minorHAnsi"/>
          <w:color w:val="202122"/>
          <w:shd w:val="clear" w:color="auto" w:fill="FFFFFF"/>
        </w:rPr>
        <w:t>herrschen</w:t>
      </w:r>
      <w:r w:rsidR="001D03AE">
        <w:rPr>
          <w:rFonts w:cstheme="minorHAnsi"/>
          <w:color w:val="202122"/>
          <w:shd w:val="clear" w:color="auto" w:fill="FFFFFF"/>
        </w:rPr>
        <w:t>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="001D03AE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Griechenland</w:t>
      </w:r>
      <w:r w:rsidR="007F3E63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 xml:space="preserve"> </w:t>
      </w:r>
      <w:r w:rsidR="001D03AE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gilt</w:t>
      </w:r>
      <w:r w:rsidR="007F3E63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 xml:space="preserve"> </w:t>
      </w:r>
      <w:r w:rsidR="001D03AE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als</w:t>
      </w:r>
      <w:r w:rsidR="007F3E63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 xml:space="preserve"> </w:t>
      </w:r>
      <w:r w:rsidR="001D03AE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Wiege</w:t>
      </w:r>
      <w:r w:rsidR="007F3E63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 xml:space="preserve"> </w:t>
      </w:r>
      <w:r w:rsidR="001D03AE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der</w:t>
      </w:r>
      <w:r w:rsidR="007F3E63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 xml:space="preserve"> </w:t>
      </w:r>
      <w:r w:rsidR="001D03AE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Demokratie.</w:t>
      </w:r>
      <w:r w:rsidR="007F3E63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 xml:space="preserve"> </w:t>
      </w:r>
      <w:r w:rsidR="001D03AE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Im</w:t>
      </w:r>
      <w:r w:rsidR="007F3E63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 xml:space="preserve"> </w:t>
      </w:r>
      <w:r w:rsidR="001D03AE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>5.</w:t>
      </w:r>
      <w:r w:rsidR="007F3E63">
        <w:rPr>
          <w:rFonts w:ascii="Segoe UI" w:hAnsi="Segoe UI" w:cs="Segoe UI"/>
          <w:color w:val="404040"/>
          <w:sz w:val="21"/>
          <w:szCs w:val="21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Jahrhundert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v.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Chr.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nahmen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zahlreichen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griechischen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Stadtstaaten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(</w:t>
      </w:r>
      <w:hyperlink w:tooltip="Polis" w:history="1" r:id="rId5">
        <w:r w:rsidRPr="007F3E63" w:rsidR="001D03AE">
          <w:rPr>
            <w:rFonts w:cstheme="minorHAnsi"/>
            <w:color w:val="202122"/>
          </w:rPr>
          <w:t>Poleis</w:t>
        </w:r>
      </w:hyperlink>
      <w:r w:rsidRPr="007F3E63" w:rsidR="001D03AE">
        <w:rPr>
          <w:rFonts w:cstheme="minorHAnsi"/>
          <w:color w:val="202122"/>
          <w:shd w:val="clear" w:color="auto" w:fill="FFFFFF"/>
        </w:rPr>
        <w:t>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alle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männlichen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hyperlink w:tooltip="Bürger (griechische Antike)" w:history="1" r:id="rId6">
        <w:r w:rsidRPr="007F3E63" w:rsidR="001D03AE">
          <w:rPr>
            <w:rFonts w:cstheme="minorHAnsi"/>
            <w:color w:val="202122"/>
          </w:rPr>
          <w:t>Bürger</w:t>
        </w:r>
      </w:hyperlink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an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Beratungen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Beschlüssen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Poleis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teil.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Hierin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unterscheidet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sich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antike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92007" w:rsidR="001D03AE">
        <w:rPr>
          <w:rFonts w:cstheme="minorHAnsi"/>
          <w:bCs/>
          <w:color w:val="202122"/>
        </w:rPr>
        <w:t>attische</w:t>
      </w:r>
      <w:r w:rsidRPr="00192007" w:rsidR="007F3E63">
        <w:rPr>
          <w:rFonts w:cstheme="minorHAnsi"/>
          <w:bCs/>
          <w:color w:val="202122"/>
        </w:rPr>
        <w:t xml:space="preserve"> </w:t>
      </w:r>
      <w:r w:rsidRPr="00192007" w:rsidR="001D03AE">
        <w:rPr>
          <w:rFonts w:cstheme="minorHAnsi"/>
          <w:bCs/>
          <w:color w:val="202122"/>
        </w:rPr>
        <w:t>Demokratie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modernen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Demokratie: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Während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Volksversammlung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hyperlink w:tooltip="Athen" w:history="1" r:id="rId7">
        <w:r w:rsidRPr="007F3E63" w:rsidR="001D03AE">
          <w:rPr>
            <w:rFonts w:cstheme="minorHAnsi"/>
            <w:color w:val="202122"/>
          </w:rPr>
          <w:t>Athener</w:t>
        </w:r>
      </w:hyperlink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jeder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Bürger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direkt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über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wichtigsten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Dinge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abstimmen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durfte,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werden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einer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modernen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Demokratie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Abgeordnete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Parlament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gewählt,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Interessen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Wähler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vertreten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(repräsentieren)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sollen.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wichtiger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Unterschied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ist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auch,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dass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antiken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Griechenland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nicht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alle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gleichen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Rechte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hatten.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politischer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Mitbestimmung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ausgeschlossen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waren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Frauen,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Kinder,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hyperlink w:tooltip="Metöken" w:history="1" r:id="rId8">
        <w:r w:rsidRPr="007F3E63" w:rsidR="001D03AE">
          <w:rPr>
            <w:rFonts w:cstheme="minorHAnsi"/>
            <w:color w:val="202122"/>
          </w:rPr>
          <w:t>Metöken</w:t>
        </w:r>
      </w:hyperlink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F3E63" w:rsidR="001D03AE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hyperlink w:tooltip="Sklaven (griechische Antike)" w:history="1" r:id="rId9">
        <w:r w:rsidRPr="007F3E63" w:rsidR="001D03AE">
          <w:rPr>
            <w:rFonts w:cstheme="minorHAnsi"/>
            <w:color w:val="202122"/>
          </w:rPr>
          <w:t>Sklaven</w:t>
        </w:r>
      </w:hyperlink>
      <w:r w:rsidRPr="007F3E63" w:rsidR="001D03AE">
        <w:rPr>
          <w:rFonts w:cstheme="minorHAnsi"/>
          <w:color w:val="202122"/>
          <w:shd w:val="clear" w:color="auto" w:fill="FFFFFF"/>
        </w:rPr>
        <w:t>.</w:t>
      </w:r>
    </w:p>
    <w:p w:rsidR="00092C2B" w:rsidP="00092C2B" w:rsidRDefault="000D331B" w14:paraId="6051CACA" w14:textId="77777777">
      <w:pPr>
        <w:pStyle w:val="berschrift2"/>
        <w:rPr>
          <w:color w:val="ACB9CA" w:themeColor="text2" w:themeTint="66"/>
        </w:rPr>
      </w:pPr>
      <w:r w:rsidRPr="00092C2B">
        <w:rPr>
          <w:color w:val="ACB9CA" w:themeColor="text2" w:themeTint="66"/>
        </w:rPr>
        <w:t>„Aristokratie“</w:t>
      </w:r>
    </w:p>
    <w:p w:rsidRPr="00365DF6" w:rsidR="00365DF6" w:rsidP="599EABFE" w:rsidRDefault="00836CBF" w14:paraId="13BE51CB" w14:textId="073BC1DA">
      <w:pPr>
        <w:rPr>
          <w:rFonts w:cs="Calibri" w:cstheme="minorAscii"/>
          <w:color w:val="202122"/>
          <w:shd w:val="clear" w:color="auto" w:fill="FFFFFF"/>
        </w:rPr>
      </w:pPr>
      <w:r w:rsidRPr="599EABFE" w:rsidR="00836CBF">
        <w:rPr>
          <w:rFonts w:cs="Calibri" w:cstheme="minorAscii"/>
          <w:color w:val="202122"/>
          <w:shd w:val="clear" w:color="auto" w:fill="FFFFFF"/>
        </w:rPr>
        <w:t>Einteilung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36CBF">
        <w:rPr>
          <w:rFonts w:cs="Calibri" w:cstheme="minorAscii"/>
          <w:color w:val="202122"/>
          <w:shd w:val="clear" w:color="auto" w:fill="FFFFFF"/>
        </w:rPr>
        <w:t>in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36CBF">
        <w:rPr>
          <w:rFonts w:cs="Calibri" w:cstheme="minorAscii"/>
          <w:color w:val="202122"/>
          <w:shd w:val="clear" w:color="auto" w:fill="FFFFFF"/>
        </w:rPr>
        <w:t>gesellschaftliche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36CBF">
        <w:rPr>
          <w:rFonts w:cs="Calibri" w:cstheme="minorAscii"/>
          <w:color w:val="202122"/>
          <w:shd w:val="clear" w:color="auto" w:fill="FFFFFF"/>
        </w:rPr>
        <w:t>Schichten;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36CBF">
        <w:rPr>
          <w:rFonts w:cs="Calibri" w:cstheme="minorAscii"/>
          <w:color w:val="202122"/>
          <w:shd w:val="clear" w:color="auto" w:fill="FFFFFF"/>
        </w:rPr>
        <w:t>höhere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36CBF">
        <w:rPr>
          <w:rFonts w:cs="Calibri" w:cstheme="minorAscii"/>
          <w:color w:val="202122"/>
          <w:shd w:val="clear" w:color="auto" w:fill="FFFFFF"/>
        </w:rPr>
        <w:t>Schicht</w:t>
      </w:r>
      <w:r w:rsidRPr="599EABFE" w:rsidR="000C3903">
        <w:rPr>
          <w:rFonts w:cs="Calibri" w:cstheme="minorAscii"/>
          <w:color w:val="202122"/>
          <w:shd w:val="clear" w:color="auto" w:fill="FFFFFF"/>
        </w:rPr>
        <w:t>: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0C3903">
        <w:rPr>
          <w:rFonts w:cs="Calibri" w:cstheme="minorAscii"/>
          <w:color w:val="202122"/>
          <w:shd w:val="clear" w:color="auto" w:fill="FFFFFF"/>
        </w:rPr>
        <w:t>Adel</w:t>
      </w:r>
      <w:r w:rsidRPr="599EABFE" w:rsidR="00836CBF">
        <w:rPr>
          <w:rFonts w:cs="Calibri" w:cstheme="minorAscii"/>
          <w:color w:val="202122"/>
          <w:shd w:val="clear" w:color="auto" w:fill="FFFFFF"/>
        </w:rPr>
        <w:t>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9213FB">
        <w:rPr>
          <w:rFonts w:cs="Calibri" w:cstheme="minorAscii"/>
          <w:color w:val="202122"/>
          <w:shd w:val="clear" w:color="auto" w:fill="FFFFFF"/>
        </w:rPr>
        <w:t>bürgerliche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71CFD">
        <w:rPr>
          <w:rFonts w:cs="Calibri" w:cstheme="minorAscii"/>
          <w:color w:val="202122"/>
          <w:shd w:val="clear" w:color="auto" w:fill="FFFFFF"/>
        </w:rPr>
        <w:t>Schicht,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71CFD">
        <w:rPr>
          <w:rFonts w:cs="Calibri" w:cstheme="minorAscii"/>
          <w:color w:val="202122"/>
          <w:shd w:val="clear" w:color="auto" w:fill="FFFFFF"/>
        </w:rPr>
        <w:t>arme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71CFD">
        <w:rPr>
          <w:rFonts w:cs="Calibri" w:cstheme="minorAscii"/>
          <w:color w:val="202122"/>
          <w:shd w:val="clear" w:color="auto" w:fill="FFFFFF"/>
        </w:rPr>
        <w:t>Schicht</w:t>
      </w:r>
      <w:r w:rsidRPr="599EABFE" w:rsidR="000937BC">
        <w:rPr>
          <w:rFonts w:cs="Calibri" w:cstheme="minorAscii"/>
          <w:color w:val="202122"/>
          <w:shd w:val="clear" w:color="auto" w:fill="FFFFFF"/>
        </w:rPr>
        <w:t>;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0937BC">
        <w:rPr>
          <w:rFonts w:cs="Calibri" w:cstheme="minorAscii"/>
          <w:color w:val="202122"/>
          <w:shd w:val="clear" w:color="auto" w:fill="FFFFFF"/>
        </w:rPr>
        <w:t>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0937BC">
        <w:rPr>
          <w:rFonts w:cs="Calibri" w:cstheme="minorAscii"/>
          <w:color w:val="202122"/>
          <w:shd w:val="clear" w:color="auto" w:fill="FFFFFF"/>
        </w:rPr>
        <w:t>Aristokrat: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827A3">
        <w:rPr>
          <w:rFonts w:cs="Calibri" w:cstheme="minorAscii"/>
          <w:color w:val="202122"/>
          <w:shd w:val="clear" w:color="auto" w:fill="FFFFFF"/>
        </w:rPr>
        <w:t>Adel</w:t>
      </w:r>
      <w:ins w:author="Schachl Otmar" w:date="2022-01-16T17:18:13.856Z" w:id="1503570942">
        <w:r w:rsidRPr="599EABFE" w:rsidR="75222211">
          <w:rPr>
            <w:rFonts w:cs="Calibri" w:cstheme="minorAscii"/>
            <w:color w:val="202122"/>
            <w:shd w:val="clear" w:color="auto" w:fill="FFFFFF"/>
          </w:rPr>
          <w:t xml:space="preserve"> </w:t>
        </w:r>
      </w:ins>
      <w:proofErr w:type="spellStart"/>
      <w:ins w:author="Schachl Otmar" w:date="2022-01-16T17:18:13.856Z" w:id="1020282924">
        <w:r w:rsidRPr="599EABFE" w:rsidR="75222211">
          <w:rPr>
            <w:rFonts w:cs="Calibri" w:cstheme="minorAscii"/>
            <w:color w:val="202122"/>
            <w:shd w:val="clear" w:color="auto" w:fill="FFFFFF"/>
          </w:rPr>
          <w:t>aristoi</w:t>
        </w:r>
      </w:ins>
      <w:proofErr w:type="spellEnd"/>
      <w:ins w:author="Schachl Otmar" w:date="2022-01-16T17:18:13.856Z" w:id="696497532">
        <w:r w:rsidRPr="599EABFE" w:rsidR="75222211">
          <w:rPr>
            <w:rFonts w:cs="Calibri" w:cstheme="minorAscii"/>
            <w:color w:val="202122"/>
            <w:shd w:val="clear" w:color="auto" w:fill="FFFFFF"/>
          </w:rPr>
          <w:t xml:space="preserve"> = die Besten</w:t>
        </w:r>
      </w:ins>
      <w:r w:rsidRPr="599EABFE" w:rsidR="00EF0F99">
        <w:rPr>
          <w:rFonts w:cs="Calibri" w:cstheme="minorAscii"/>
          <w:color w:val="202122"/>
          <w:shd w:val="clear" w:color="auto" w:fill="FFFFFF"/>
        </w:rPr>
        <w:t>;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Aristokratie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(griechische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Antike),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Staatsform,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in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die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Herrschaft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von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einer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qualifizierten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und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privilegierten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Minderheit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ausgeübt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wird.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Aristokratie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bedeutet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im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Griechischen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„Herrschaft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Besten“.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Die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Qualifikationen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oder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Privilegien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können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auf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Geburt,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Reichtum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oder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besondere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militärische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oder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politische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Tüchtigkeit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beruhen.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Meist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sind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dies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Mitglieder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des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Adels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365DF6">
        <w:rPr>
          <w:rFonts w:cs="Calibri" w:cstheme="minorAscii"/>
          <w:color w:val="202122"/>
          <w:shd w:val="clear" w:color="auto" w:fill="FFFFFF"/>
        </w:rPr>
        <w:t>(Adelsherrschaft).</w:t>
      </w:r>
    </w:p>
    <w:p w:rsidRPr="00365DF6" w:rsidR="00365DF6" w:rsidP="00365DF6" w:rsidRDefault="00365DF6" w14:paraId="549F3555" w14:textId="7F4CA722">
      <w:pPr>
        <w:rPr>
          <w:rFonts w:cstheme="minorHAnsi"/>
          <w:color w:val="202122"/>
          <w:shd w:val="clear" w:color="auto" w:fill="FFFFFF"/>
        </w:rPr>
      </w:pPr>
      <w:r w:rsidRPr="00365DF6">
        <w:rPr>
          <w:rFonts w:cstheme="minorHAnsi"/>
          <w:color w:val="202122"/>
          <w:shd w:val="clear" w:color="auto" w:fill="FFFFFF"/>
        </w:rPr>
        <w:t>Nach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griechischen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Staatstheorie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ist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Aristokratie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zwischen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Monarchie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Demokratie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angesiedelt.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Herrschaftsform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griechischen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Stadtstaaten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wie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Athen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bestand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sie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bis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etwa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600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v.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Chr.</w:t>
      </w:r>
    </w:p>
    <w:p w:rsidRPr="003E3B02" w:rsidR="000D331B" w:rsidP="00365DF6" w:rsidRDefault="00365DF6" w14:paraId="5106310F" w14:textId="7B62EFE7">
      <w:pPr>
        <w:rPr>
          <w:rFonts w:cstheme="minorHAnsi"/>
          <w:color w:val="202122"/>
          <w:shd w:val="clear" w:color="auto" w:fill="FFFFFF"/>
        </w:rPr>
      </w:pPr>
      <w:r w:rsidRPr="00365DF6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Römischen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Reich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kann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aristokratische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gramStart"/>
      <w:r w:rsidRPr="00365DF6">
        <w:rPr>
          <w:rFonts w:cstheme="minorHAnsi"/>
          <w:color w:val="202122"/>
          <w:shd w:val="clear" w:color="auto" w:fill="FFFFFF"/>
        </w:rPr>
        <w:t>Ordnung</w:t>
      </w:r>
      <w:proofErr w:type="gram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nach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Beendigung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Königsherrschaft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Patriziern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bestimmte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Verfassung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bezeichnet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werden.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europäischen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Mittelalter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frühen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Neuzeit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fand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Aristokratie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geänderter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Form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Eingang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italienischen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Stadtrepubliken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deutschen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65DF6">
        <w:rPr>
          <w:rFonts w:cstheme="minorHAnsi"/>
          <w:color w:val="202122"/>
          <w:shd w:val="clear" w:color="auto" w:fill="FFFFFF"/>
        </w:rPr>
        <w:t>Reichsstädte.</w:t>
      </w:r>
    </w:p>
    <w:p w:rsidR="00092C2B" w:rsidP="00092C2B" w:rsidRDefault="000D331B" w14:paraId="10B05D64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599EABFE" w:rsidR="000D331B">
        <w:rPr>
          <w:color w:val="ACB9CA" w:themeColor="text2" w:themeTint="66" w:themeShade="FF"/>
        </w:rPr>
        <w:t>„Monarchie“</w:t>
      </w:r>
    </w:p>
    <w:p w:rsidR="31FE7A74" w:rsidP="599EABFE" w:rsidRDefault="31FE7A74" w14:paraId="6A5FF21D" w14:textId="542CE67D">
      <w:pPr>
        <w:rPr>
          <w:ins w:author="Schachl Otmar" w:date="2022-01-16T17:18:33.592Z" w:id="787693377"/>
          <w:rFonts w:cs="Calibri" w:cstheme="minorAscii"/>
          <w:color w:val="202122"/>
        </w:rPr>
      </w:pPr>
      <w:ins w:author="Schachl Otmar" w:date="2022-01-16T17:18:47.293Z" w:id="1886616061">
        <w:r w:rsidRPr="599EABFE" w:rsidR="31FE7A74">
          <w:rPr>
            <w:rFonts w:cs="Calibri" w:cstheme="minorAscii"/>
            <w:color w:val="202122"/>
          </w:rPr>
          <w:t xml:space="preserve">Mono = eins; </w:t>
        </w:r>
        <w:r w:rsidRPr="599EABFE" w:rsidR="31FE7A74">
          <w:rPr>
            <w:rFonts w:cs="Calibri" w:cstheme="minorAscii"/>
            <w:color w:val="202122"/>
          </w:rPr>
          <w:t>archein</w:t>
        </w:r>
        <w:r w:rsidRPr="599EABFE" w:rsidR="31FE7A74">
          <w:rPr>
            <w:rFonts w:cs="Calibri" w:cstheme="minorAscii"/>
            <w:color w:val="202122"/>
          </w:rPr>
          <w:t xml:space="preserve"> = herrschen</w:t>
        </w:r>
      </w:ins>
    </w:p>
    <w:p w:rsidRPr="00A610E6" w:rsidR="00A610E6" w:rsidP="00A610E6" w:rsidRDefault="00A062D2" w14:paraId="410C7323" w14:textId="750B1616">
      <w:pPr>
        <w:rPr>
          <w:rFonts w:cstheme="minorHAnsi"/>
          <w:color w:val="202122"/>
          <w:shd w:val="clear" w:color="auto" w:fill="FFFFFF"/>
        </w:rPr>
      </w:pPr>
      <w:r w:rsidRPr="003E3B0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Begriff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Monarchie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bezeichnet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Staatsform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mit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einer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Person,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Monarchen,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welcher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das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Amt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Staatsoberhaupts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typischerweise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Lebenszeit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bis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zu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seiner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Abdankung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innehat.</w:t>
      </w:r>
      <w:r w:rsidR="00A610E6">
        <w:rPr>
          <w:rFonts w:cstheme="minorHAnsi"/>
          <w:color w:val="202122"/>
          <w:shd w:val="clear" w:color="auto" w:fill="FFFFFF"/>
        </w:rPr>
        <w:t>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Monarchie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(griechische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Antike),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Unterschied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zur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Aristokratie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Demokratie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diejenige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Staatsform,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Einzelner,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Monarch,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Herrschaft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ausübt.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Nachfolge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bei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Königsherrschaft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wird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durch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Wahl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(Königswahl)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durch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Erbnachfolge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geregelt,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bei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Monarch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sein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Leben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lang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herrscht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erst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nach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seinem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Tod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einem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Erben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abgelöst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 w:rsidR="00A610E6">
        <w:rPr>
          <w:rFonts w:cstheme="minorHAnsi"/>
          <w:color w:val="202122"/>
          <w:shd w:val="clear" w:color="auto" w:fill="FFFFFF"/>
        </w:rPr>
        <w:t>wird.</w:t>
      </w:r>
    </w:p>
    <w:p w:rsidRPr="003E3B02" w:rsidR="000D331B" w:rsidP="00A610E6" w:rsidRDefault="00A610E6" w14:paraId="186FB657" w14:textId="1AA68465">
      <w:pPr>
        <w:rPr>
          <w:rFonts w:cstheme="minorHAnsi"/>
          <w:color w:val="202122"/>
          <w:shd w:val="clear" w:color="auto" w:fill="FFFFFF"/>
        </w:rPr>
      </w:pPr>
      <w:r w:rsidRPr="00A610E6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Tyrannis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einer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Diktatur,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ebenfalls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Alleinherrschaften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sind,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unterscheidet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sich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Monarchie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durch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ihre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Legitimation,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religiösen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charismatischen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Vorstellungen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beruht.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Dies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kann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Gottkönigtum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mit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göttlicher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Verehrung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Monarchen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sein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(z.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B.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Pharao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ägyptischen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Hochkultur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Könige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Hellenismus)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Gottesgnadentum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einer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christlichen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610E6">
        <w:rPr>
          <w:rFonts w:cstheme="minorHAnsi"/>
          <w:color w:val="202122"/>
          <w:shd w:val="clear" w:color="auto" w:fill="FFFFFF"/>
        </w:rPr>
        <w:t>Monarchie.</w:t>
      </w:r>
    </w:p>
    <w:p w:rsidR="00092C2B" w:rsidP="00092C2B" w:rsidRDefault="001E561C" w14:paraId="4F2E7BA0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00092C2B">
        <w:rPr>
          <w:color w:val="ACB9CA" w:themeColor="text2" w:themeTint="66"/>
        </w:rPr>
        <w:t>„Anarchie“</w:t>
      </w:r>
    </w:p>
    <w:p w:rsidRPr="003E3B02" w:rsidR="001E561C" w:rsidRDefault="00597AC2" w14:paraId="46F5C810" w14:textId="3B3858FA">
      <w:pPr>
        <w:rPr>
          <w:rFonts w:cstheme="minorHAnsi"/>
          <w:color w:val="202122"/>
          <w:shd w:val="clear" w:color="auto" w:fill="FFFFFF"/>
        </w:rPr>
      </w:pPr>
      <w:r w:rsidRPr="00597AC2">
        <w:rPr>
          <w:rFonts w:cstheme="minorHAnsi"/>
          <w:color w:val="202122"/>
          <w:shd w:val="clear" w:color="auto" w:fill="FFFFFF"/>
        </w:rPr>
        <w:t>Gesetzlosigkeit.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Das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griechische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Wort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"</w:t>
      </w:r>
      <w:proofErr w:type="spellStart"/>
      <w:r w:rsidRPr="00597AC2">
        <w:rPr>
          <w:rFonts w:cstheme="minorHAnsi"/>
          <w:color w:val="202122"/>
          <w:shd w:val="clear" w:color="auto" w:fill="FFFFFF"/>
        </w:rPr>
        <w:t>anarchos</w:t>
      </w:r>
      <w:proofErr w:type="spellEnd"/>
      <w:r w:rsidRPr="00597AC2">
        <w:rPr>
          <w:rFonts w:cstheme="minorHAnsi"/>
          <w:color w:val="202122"/>
          <w:shd w:val="clear" w:color="auto" w:fill="FFFFFF"/>
        </w:rPr>
        <w:t>"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bedeutet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übersetzt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so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viel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wie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"Herrschaftslosigkeit"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"Gesetzlosigkeit".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Gesellschaft,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Anarchie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herrscht,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ist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Gesellschaft,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niemand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das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Sagen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97AC2">
        <w:rPr>
          <w:rFonts w:cstheme="minorHAnsi"/>
          <w:color w:val="202122"/>
          <w:shd w:val="clear" w:color="auto" w:fill="FFFFFF"/>
        </w:rPr>
        <w:t>hat.</w:t>
      </w:r>
    </w:p>
    <w:p w:rsidR="00092C2B" w:rsidP="00092C2B" w:rsidRDefault="000D331B" w14:paraId="4E21D7B0" w14:textId="327A047A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lastRenderedPageBreak/>
        <w:t>„Hippokratischer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Eid“</w:t>
      </w:r>
    </w:p>
    <w:p w:rsidRPr="003E3B02" w:rsidR="000D331B" w:rsidRDefault="00517992" w14:paraId="3ECFBCC0" w14:textId="59352833">
      <w:pPr>
        <w:rPr>
          <w:rFonts w:cstheme="minorHAnsi"/>
          <w:color w:val="202122"/>
          <w:shd w:val="clear" w:color="auto" w:fill="FFFFFF"/>
        </w:rPr>
      </w:pPr>
      <w:r w:rsidRPr="003E3B02">
        <w:rPr>
          <w:rFonts w:cstheme="minorHAnsi"/>
          <w:color w:val="202122"/>
          <w:shd w:val="clear" w:color="auto" w:fill="FFFFFF"/>
        </w:rPr>
        <w:t>ursprünglich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griechischer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Sprache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verfasstes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Arztgelöbnis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gilt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erste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grundlegende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Formulierung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einer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ärztlichen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Ethik.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Urheberschaft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Eides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ist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jedoch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ungeklärt</w:t>
      </w:r>
      <w:r w:rsidR="007E72DA">
        <w:rPr>
          <w:rFonts w:cstheme="minorHAnsi"/>
          <w:color w:val="202122"/>
          <w:shd w:val="clear" w:color="auto" w:fill="FFFFFF"/>
        </w:rPr>
        <w:t>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E72DA" w:rsidR="007E72DA">
        <w:rPr>
          <w:rFonts w:cstheme="minorHAnsi"/>
          <w:color w:val="202122"/>
          <w:shd w:val="clear" w:color="auto" w:fill="FFFFFF"/>
        </w:rPr>
        <w:t>griechische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E72DA" w:rsidR="007E72DA">
        <w:rPr>
          <w:rFonts w:cstheme="minorHAnsi"/>
          <w:color w:val="202122"/>
          <w:shd w:val="clear" w:color="auto" w:fill="FFFFFF"/>
        </w:rPr>
        <w:t>Arzt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E72DA" w:rsidR="007E72DA">
        <w:rPr>
          <w:rFonts w:cstheme="minorHAnsi"/>
          <w:color w:val="202122"/>
          <w:shd w:val="clear" w:color="auto" w:fill="FFFFFF"/>
        </w:rPr>
        <w:t>Hippokrates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E72DA" w:rsidR="007E72DA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E72DA" w:rsidR="007E72DA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E72DA" w:rsidR="007E72DA">
        <w:rPr>
          <w:rFonts w:cstheme="minorHAnsi"/>
          <w:color w:val="202122"/>
          <w:shd w:val="clear" w:color="auto" w:fill="FFFFFF"/>
        </w:rPr>
        <w:t>Insel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E72DA" w:rsidR="007E72DA">
        <w:rPr>
          <w:rFonts w:cstheme="minorHAnsi"/>
          <w:color w:val="202122"/>
          <w:shd w:val="clear" w:color="auto" w:fill="FFFFFF"/>
        </w:rPr>
        <w:t>Kos</w:t>
      </w:r>
    </w:p>
    <w:p w:rsidR="00092C2B" w:rsidP="00092C2B" w:rsidRDefault="000D331B" w14:paraId="42F9AE75" w14:textId="37F21193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„Marathon“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(Woher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kommt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dieser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Name?)</w:t>
      </w:r>
    </w:p>
    <w:p w:rsidRPr="003E3B02" w:rsidR="000D331B" w:rsidP="599EABFE" w:rsidRDefault="00676DCB" w14:paraId="00C5267F" w14:textId="1247299C">
      <w:pPr>
        <w:rPr>
          <w:rFonts w:cs="Calibri" w:cstheme="minorAscii"/>
          <w:color w:val="202122"/>
          <w:shd w:val="clear" w:color="auto" w:fill="FFFFFF"/>
        </w:rPr>
      </w:pPr>
      <w:r w:rsidRPr="599EABFE" w:rsidR="00676DCB">
        <w:rPr>
          <w:rFonts w:cs="Calibri" w:cstheme="minorAscii"/>
          <w:color w:val="202122"/>
          <w:shd w:val="clear" w:color="auto" w:fill="FFFFFF"/>
        </w:rPr>
        <w:t>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Marathonlauf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ist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eine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auf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Straßen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oder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Wegen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ausgetragene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sportliche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Laufveranstaltung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und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zugleich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die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längste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olympische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Laufdisziplin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in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76DCB">
        <w:rPr>
          <w:rFonts w:cs="Calibri" w:cstheme="minorAscii"/>
          <w:color w:val="202122"/>
          <w:shd w:val="clear" w:color="auto" w:fill="FFFFFF"/>
        </w:rPr>
        <w:t>Leichtathletik;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Vor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2500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Jahren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hatte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bei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Stadt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Marathon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eine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Schlacht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stattgefunden.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Angeblich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lief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dann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ein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Bote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nach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Athen,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um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die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frohe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Nachricht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zu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2A340E">
        <w:rPr>
          <w:rFonts w:cs="Calibri" w:cstheme="minorAscii"/>
          <w:color w:val="202122"/>
          <w:shd w:val="clear" w:color="auto" w:fill="FFFFFF"/>
        </w:rPr>
        <w:t>überbringen.</w:t>
      </w:r>
      <w:ins w:author="Schachl Otmar" w:date="2022-01-16T17:18:59.852Z" w:id="330546787">
        <w:r w:rsidRPr="599EABFE" w:rsidR="2B97E410">
          <w:rPr>
            <w:rFonts w:cs="Calibri" w:cstheme="minorAscii"/>
            <w:color w:val="202122"/>
            <w:shd w:val="clear" w:color="auto" w:fill="FFFFFF"/>
          </w:rPr>
          <w:t xml:space="preserve"> D</w:t>
        </w:r>
      </w:ins>
      <w:ins w:author="Schachl Otmar" w:date="2022-01-16T17:19:16.485Z" w:id="1564575090">
        <w:r w:rsidRPr="599EABFE" w:rsidR="2B97E410">
          <w:rPr>
            <w:rFonts w:cs="Calibri" w:cstheme="minorAscii"/>
            <w:color w:val="202122"/>
            <w:shd w:val="clear" w:color="auto" w:fill="FFFFFF"/>
          </w:rPr>
          <w:t>ie Strecke, die er lief, betrug, 42, … km.</w:t>
        </w:r>
      </w:ins>
    </w:p>
    <w:p w:rsidR="00092C2B" w:rsidP="00092C2B" w:rsidRDefault="000D331B" w14:paraId="7B6AB490" w14:textId="3EA4410A">
      <w:pPr>
        <w:pStyle w:val="berschrift2"/>
        <w:rPr>
          <w:color w:val="ACB9CA" w:themeColor="text2" w:themeTint="66"/>
        </w:rPr>
      </w:pPr>
      <w:r w:rsidRPr="00DF0068">
        <w:rPr>
          <w:color w:val="ACB9CA" w:themeColor="text2" w:themeTint="66"/>
        </w:rPr>
        <w:t>„platonische</w:t>
      </w:r>
      <w:r w:rsidR="007F3E63">
        <w:rPr>
          <w:color w:val="ACB9CA" w:themeColor="text2" w:themeTint="66"/>
        </w:rPr>
        <w:t xml:space="preserve"> </w:t>
      </w:r>
      <w:r w:rsidRPr="00DF0068">
        <w:rPr>
          <w:color w:val="ACB9CA" w:themeColor="text2" w:themeTint="66"/>
        </w:rPr>
        <w:t>Liebe“</w:t>
      </w:r>
    </w:p>
    <w:p w:rsidRPr="003E3B02" w:rsidR="000D331B" w:rsidRDefault="00633520" w14:paraId="016168A3" w14:textId="6AF411C7">
      <w:pPr>
        <w:rPr>
          <w:rFonts w:cstheme="minorHAnsi"/>
          <w:color w:val="202122"/>
          <w:shd w:val="clear" w:color="auto" w:fill="FFFFFF"/>
        </w:rPr>
      </w:pPr>
      <w:r w:rsidRPr="00633520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Platon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geforderte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Liebe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zur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Idee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Guten,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Tugend,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Wahrheit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Schönheit,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daher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Sinnlichkeit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freie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Liebe.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Diese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»reine,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himmlische«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Liebe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ist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nach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Platon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nur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zwischen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Männern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(beziehungsweise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Männern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Knaben)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möglich,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nicht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zwischen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Männern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Frauen;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da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ist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nur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»gemeine«,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sexuelle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Befriedigung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gerichtete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Liebe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möglich.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-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Heute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wird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unter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platonischer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Liebe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allgemein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rein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seelisch-geistige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Liebe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Beziehung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verstanden,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Sexualität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33520">
        <w:rPr>
          <w:rFonts w:cstheme="minorHAnsi"/>
          <w:color w:val="202122"/>
          <w:shd w:val="clear" w:color="auto" w:fill="FFFFFF"/>
        </w:rPr>
        <w:t>ausschließt.</w:t>
      </w:r>
    </w:p>
    <w:p w:rsidR="00092C2B" w:rsidP="00092C2B" w:rsidRDefault="000D331B" w14:paraId="18A7D82C" w14:textId="0C0E671C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„stoische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Ruhe“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(Erkläre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auch: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Wer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war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die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Stoa?)</w:t>
      </w:r>
    </w:p>
    <w:p w:rsidRPr="003E3B02" w:rsidR="000D331B" w:rsidRDefault="004C382C" w14:paraId="487108F1" w14:textId="538964D3">
      <w:pPr>
        <w:rPr>
          <w:rFonts w:cstheme="minorHAnsi"/>
          <w:color w:val="202122"/>
          <w:shd w:val="clear" w:color="auto" w:fill="FFFFFF"/>
        </w:rPr>
      </w:pPr>
      <w:r w:rsidRPr="003E3B02">
        <w:rPr>
          <w:rFonts w:cstheme="minorHAnsi"/>
          <w:color w:val="202122"/>
          <w:shd w:val="clear" w:color="auto" w:fill="FFFFFF"/>
        </w:rPr>
        <w:t>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beschreibt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Menschen,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durch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nichts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aus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Ruhe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bringen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lassen,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stets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beherrscht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weitestgehend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frei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emotionalen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Schwankungen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sind.;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Stoa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wird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eines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wirkungsmächtigsten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philosophischen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Lehrgebäude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abendländischen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Geschichte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bezeichnet.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wurde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Zenon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3E3B02" w:rsidR="00D0412E">
        <w:rPr>
          <w:rFonts w:cstheme="minorHAnsi"/>
          <w:color w:val="202122"/>
          <w:shd w:val="clear" w:color="auto" w:fill="FFFFFF"/>
        </w:rPr>
        <w:t>Kition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um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300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v.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Chr.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begründet.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Name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geht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Säulenhalle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Agora,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Marktplatz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Athen,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zurück,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Zenon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3E3B02" w:rsidR="00D0412E">
        <w:rPr>
          <w:rFonts w:cstheme="minorHAnsi"/>
          <w:color w:val="202122"/>
          <w:shd w:val="clear" w:color="auto" w:fill="FFFFFF"/>
        </w:rPr>
        <w:t>Kition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seine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Lehrtätigkeit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D0412E">
        <w:rPr>
          <w:rFonts w:cstheme="minorHAnsi"/>
          <w:color w:val="202122"/>
          <w:shd w:val="clear" w:color="auto" w:fill="FFFFFF"/>
        </w:rPr>
        <w:t>aufnahm</w:t>
      </w:r>
    </w:p>
    <w:p w:rsidR="00092C2B" w:rsidP="00092C2B" w:rsidRDefault="000D331B" w14:paraId="2169B51F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„Zyniker“</w:t>
      </w:r>
    </w:p>
    <w:p w:rsidRPr="003E3B02" w:rsidR="000D331B" w:rsidRDefault="007D582D" w14:paraId="08CB80BA" w14:textId="2968AA87">
      <w:pPr>
        <w:rPr>
          <w:rFonts w:cstheme="minorHAnsi"/>
          <w:color w:val="202122"/>
          <w:shd w:val="clear" w:color="auto" w:fill="FFFFFF"/>
        </w:rPr>
      </w:pPr>
      <w:r w:rsidRPr="007D582D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Zyniker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wurde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seit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16.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Jahrhundert,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insbesondere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aber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18.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Jahrhundert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Anhänger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kynischen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Philosophie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bezeichnet,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vornehmlich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aber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durch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Gebrauch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Adjektivs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‘zynischer,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spöttischer,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bissiger,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ehrfurchtsloser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Mensch’.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Herkunft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ist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das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lateinische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7D582D">
        <w:rPr>
          <w:rFonts w:cstheme="minorHAnsi"/>
          <w:color w:val="202122"/>
          <w:shd w:val="clear" w:color="auto" w:fill="FFFFFF"/>
        </w:rPr>
        <w:t>Cynicus</w:t>
      </w:r>
      <w:proofErr w:type="spellEnd"/>
      <w:r w:rsidRPr="007D582D">
        <w:rPr>
          <w:rFonts w:cstheme="minorHAnsi"/>
          <w:color w:val="202122"/>
          <w:shd w:val="clear" w:color="auto" w:fill="FFFFFF"/>
        </w:rPr>
        <w:t>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abgeleitet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aus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griech.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7D582D">
        <w:rPr>
          <w:rFonts w:cstheme="minorHAnsi"/>
          <w:color w:val="202122"/>
          <w:shd w:val="clear" w:color="auto" w:fill="FFFFFF"/>
        </w:rPr>
        <w:t>Kynikós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(</w:t>
      </w:r>
      <w:proofErr w:type="spellStart"/>
      <w:r w:rsidRPr="007D582D">
        <w:rPr>
          <w:rFonts w:cstheme="minorHAnsi"/>
          <w:color w:val="202122"/>
          <w:shd w:val="clear" w:color="auto" w:fill="FFFFFF"/>
        </w:rPr>
        <w:t>Κυνικός</w:t>
      </w:r>
      <w:proofErr w:type="spellEnd"/>
      <w:r w:rsidRPr="007D582D">
        <w:rPr>
          <w:rFonts w:cstheme="minorHAnsi"/>
          <w:color w:val="202122"/>
          <w:shd w:val="clear" w:color="auto" w:fill="FFFFFF"/>
        </w:rPr>
        <w:t>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‘kynischer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Philosoph’.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Zynismus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bezeichnete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insbesondere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zweiten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Hälfte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18.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Jahrhunderts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‘Moral-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Wertvorstellungen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missachtende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Gesinnung,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Unsauberkeit,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Schamlosigkeit,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Spottsucht’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seit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Mitte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19.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Jahrhunderts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‘schamlose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Redeweise’.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Vor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18.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Jahrhundert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wurde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zynisch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nur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selten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‘ärmlich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essend,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ohne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Wein’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entlehnt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aus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lat.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7D582D">
        <w:rPr>
          <w:rFonts w:cstheme="minorHAnsi"/>
          <w:color w:val="202122"/>
          <w:shd w:val="clear" w:color="auto" w:fill="FFFFFF"/>
        </w:rPr>
        <w:t>cynicus</w:t>
      </w:r>
      <w:proofErr w:type="spellEnd"/>
      <w:r w:rsidRPr="007D582D">
        <w:rPr>
          <w:rFonts w:cstheme="minorHAnsi"/>
          <w:color w:val="202122"/>
          <w:shd w:val="clear" w:color="auto" w:fill="FFFFFF"/>
        </w:rPr>
        <w:t>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griech.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7D582D">
        <w:rPr>
          <w:rFonts w:cstheme="minorHAnsi"/>
          <w:color w:val="202122"/>
          <w:shd w:val="clear" w:color="auto" w:fill="FFFFFF"/>
        </w:rPr>
        <w:t>kynikós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(</w:t>
      </w:r>
      <w:proofErr w:type="spellStart"/>
      <w:r w:rsidRPr="007D582D">
        <w:rPr>
          <w:rFonts w:cstheme="minorHAnsi"/>
          <w:color w:val="202122"/>
          <w:shd w:val="clear" w:color="auto" w:fill="FFFFFF"/>
        </w:rPr>
        <w:t>κυνικός</w:t>
      </w:r>
      <w:proofErr w:type="spellEnd"/>
      <w:r w:rsidRPr="007D582D">
        <w:rPr>
          <w:rFonts w:cstheme="minorHAnsi"/>
          <w:color w:val="202122"/>
          <w:shd w:val="clear" w:color="auto" w:fill="FFFFFF"/>
        </w:rPr>
        <w:t>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‘hündisch,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bedürfnislos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wie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Hunde’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7D582D">
        <w:rPr>
          <w:rFonts w:cstheme="minorHAnsi"/>
          <w:color w:val="202122"/>
          <w:shd w:val="clear" w:color="auto" w:fill="FFFFFF"/>
        </w:rPr>
        <w:t>gebraucht.</w:t>
      </w:r>
    </w:p>
    <w:p w:rsidR="00092C2B" w:rsidP="00092C2B" w:rsidRDefault="000D331B" w14:paraId="2C160B47" w14:textId="649DFF4C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„drakonische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Strafe“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(Erkläre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auch: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Wer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war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proofErr w:type="spellStart"/>
      <w:r w:rsidRPr="00DF0068">
        <w:rPr>
          <w:color w:val="ACB9CA" w:themeColor="text2" w:themeTint="66"/>
          <w:shd w:val="clear" w:color="auto" w:fill="FFFFFF"/>
        </w:rPr>
        <w:t>Drakon</w:t>
      </w:r>
      <w:proofErr w:type="spellEnd"/>
      <w:r w:rsidRPr="00DF0068">
        <w:rPr>
          <w:color w:val="ACB9CA" w:themeColor="text2" w:themeTint="66"/>
          <w:shd w:val="clear" w:color="auto" w:fill="FFFFFF"/>
        </w:rPr>
        <w:t>?)</w:t>
      </w:r>
    </w:p>
    <w:p w:rsidRPr="003E3B02" w:rsidR="000D331B" w:rsidRDefault="00AC7089" w14:paraId="47D0908A" w14:textId="1BDC56A1">
      <w:pPr>
        <w:rPr>
          <w:rFonts w:cstheme="minorHAnsi"/>
          <w:color w:val="202122"/>
          <w:shd w:val="clear" w:color="auto" w:fill="FFFFFF"/>
        </w:rPr>
      </w:pPr>
      <w:r w:rsidRPr="003E3B02">
        <w:rPr>
          <w:rFonts w:cstheme="minorHAnsi"/>
          <w:color w:val="202122"/>
          <w:shd w:val="clear" w:color="auto" w:fill="FFFFFF"/>
        </w:rPr>
        <w:t>wurde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klassischen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Periode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Griechenlands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außerordentlich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grausam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(„in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Blut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geschrieben“)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angesehen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ist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auch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deutschen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Sprache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sprichwörtlich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für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übertrieben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harte,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eben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„drakonische“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Bestrafung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geworden.;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3E3B02" w:rsidR="001F5B36">
        <w:rPr>
          <w:rFonts w:cstheme="minorHAnsi"/>
          <w:color w:val="202122"/>
          <w:shd w:val="clear" w:color="auto" w:fill="FFFFFF"/>
        </w:rPr>
        <w:t>Drakon</w:t>
      </w:r>
      <w:proofErr w:type="spellEnd"/>
      <w:r w:rsidRPr="003E3B02" w:rsidR="001F5B36">
        <w:rPr>
          <w:rFonts w:cstheme="minorHAnsi"/>
          <w:color w:val="202122"/>
          <w:shd w:val="clear" w:color="auto" w:fill="FFFFFF"/>
        </w:rPr>
        <w:t>: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1F5B36">
        <w:rPr>
          <w:rFonts w:cstheme="minorHAnsi"/>
          <w:color w:val="202122"/>
          <w:shd w:val="clear" w:color="auto" w:fill="FFFFFF"/>
        </w:rPr>
        <w:t>athenischer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1F5B36">
        <w:rPr>
          <w:rFonts w:cstheme="minorHAnsi"/>
          <w:color w:val="202122"/>
          <w:shd w:val="clear" w:color="auto" w:fill="FFFFFF"/>
        </w:rPr>
        <w:t>Gesetzesreformer</w:t>
      </w:r>
    </w:p>
    <w:p w:rsidR="00092C2B" w:rsidP="00092C2B" w:rsidRDefault="000D331B" w14:paraId="6F94C473" w14:textId="27BA9BDD">
      <w:pPr>
        <w:pStyle w:val="berschrift2"/>
        <w:rPr>
          <w:color w:val="ACB9CA" w:themeColor="text2" w:themeTint="66"/>
          <w:shd w:val="clear" w:color="auto" w:fill="FFFFFF"/>
        </w:rPr>
      </w:pPr>
      <w:r w:rsidRPr="00DF0068" w:rsidR="000D331B">
        <w:rPr>
          <w:color w:val="ACB9CA" w:themeColor="text2" w:themeTint="66"/>
          <w:shd w:val="clear" w:color="auto" w:fill="FFFFFF"/>
        </w:rPr>
        <w:t>„spartanische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 w:rsidR="000D331B">
        <w:rPr>
          <w:color w:val="ACB9CA" w:themeColor="text2" w:themeTint="66"/>
          <w:shd w:val="clear" w:color="auto" w:fill="FFFFFF"/>
        </w:rPr>
        <w:t>Verhältnisse“</w:t>
      </w:r>
    </w:p>
    <w:p w:rsidR="73599542" w:rsidP="599EABFE" w:rsidRDefault="73599542" w14:paraId="7AC1D527" w14:textId="0E9D2FDF">
      <w:pPr>
        <w:rPr>
          <w:ins w:author="Schachl Otmar" w:date="2022-01-16T17:19:52.958Z" w:id="1438511016"/>
          <w:rFonts w:cs="Calibri" w:cstheme="minorAscii"/>
          <w:color w:val="202122"/>
        </w:rPr>
      </w:pPr>
      <w:ins w:author="Schachl Otmar" w:date="2022-01-16T17:19:59.977Z" w:id="1173384413">
        <w:r w:rsidRPr="599EABFE" w:rsidR="73599542">
          <w:rPr>
            <w:rFonts w:cs="Calibri" w:cstheme="minorAscii"/>
            <w:color w:val="202122"/>
          </w:rPr>
          <w:t>Heute: sehr e</w:t>
        </w:r>
      </w:ins>
      <w:ins w:author="Schachl Otmar" w:date="2022-01-16T17:20:13.571Z" w:id="1522453184">
        <w:r w:rsidRPr="599EABFE" w:rsidR="73599542">
          <w:rPr>
            <w:rFonts w:cs="Calibri" w:cstheme="minorAscii"/>
            <w:color w:val="202122"/>
          </w:rPr>
          <w:t>infache Verhältnisse, ohne jeglichen Luxus</w:t>
        </w:r>
      </w:ins>
    </w:p>
    <w:p w:rsidRPr="003E3B02" w:rsidR="000D331B" w:rsidRDefault="007E4667" w14:paraId="5872E19C" w14:textId="56B97885">
      <w:pPr>
        <w:rPr>
          <w:rFonts w:cstheme="minorHAnsi"/>
          <w:color w:val="202122"/>
          <w:shd w:val="clear" w:color="auto" w:fill="FFFFFF"/>
        </w:rPr>
      </w:pPr>
      <w:r w:rsidRPr="003E3B02">
        <w:rPr>
          <w:rFonts w:cstheme="minorHAnsi"/>
          <w:color w:val="202122"/>
          <w:shd w:val="clear" w:color="auto" w:fill="FFFFFF"/>
        </w:rPr>
        <w:t>besondere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Anforderungen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jemandes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Willen,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Energie,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Entsagung,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Selbstüberwindung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stellend</w:t>
      </w:r>
      <w:r w:rsidR="006F519D">
        <w:rPr>
          <w:rFonts w:cstheme="minorHAnsi"/>
          <w:color w:val="202122"/>
          <w:shd w:val="clear" w:color="auto" w:fill="FFFFFF"/>
        </w:rPr>
        <w:t>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Sparta,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Süden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Peloponnes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gelegen,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war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Antike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Hauptort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Landschaft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Lakonien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Staates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6F519D" w:rsidR="006F519D">
        <w:rPr>
          <w:rFonts w:cstheme="minorHAnsi"/>
          <w:color w:val="202122"/>
          <w:shd w:val="clear" w:color="auto" w:fill="FFFFFF"/>
        </w:rPr>
        <w:t>Lakedaimonier</w:t>
      </w:r>
      <w:proofErr w:type="spellEnd"/>
      <w:r w:rsidRPr="006F519D" w:rsidR="006F519D">
        <w:rPr>
          <w:rFonts w:cstheme="minorHAnsi"/>
          <w:color w:val="202122"/>
          <w:shd w:val="clear" w:color="auto" w:fill="FFFFFF"/>
        </w:rPr>
        <w:t>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Sein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Name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wird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Deutschen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meist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erweiterten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Sinn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für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diesen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Staat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gebraucht,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über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Jahrhunderte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stärkste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Militärmacht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gramStart"/>
      <w:r w:rsidRPr="006F519D" w:rsidR="006F519D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alten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Griechenland</w:t>
      </w:r>
      <w:proofErr w:type="gram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6F519D" w:rsidR="006F519D">
        <w:rPr>
          <w:rFonts w:cstheme="minorHAnsi"/>
          <w:color w:val="202122"/>
          <w:shd w:val="clear" w:color="auto" w:fill="FFFFFF"/>
        </w:rPr>
        <w:t>war.</w:t>
      </w:r>
    </w:p>
    <w:p w:rsidR="00092C2B" w:rsidP="00092C2B" w:rsidRDefault="000D331B" w14:paraId="157FE6B8" w14:textId="5B0B00B1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„Theater“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(Was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war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das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proofErr w:type="spellStart"/>
      <w:r w:rsidRPr="00DF0068">
        <w:rPr>
          <w:color w:val="ACB9CA" w:themeColor="text2" w:themeTint="66"/>
          <w:shd w:val="clear" w:color="auto" w:fill="FFFFFF"/>
        </w:rPr>
        <w:t>Theatron</w:t>
      </w:r>
      <w:proofErr w:type="spellEnd"/>
      <w:r w:rsidRPr="00DF0068">
        <w:rPr>
          <w:color w:val="ACB9CA" w:themeColor="text2" w:themeTint="66"/>
          <w:shd w:val="clear" w:color="auto" w:fill="FFFFFF"/>
        </w:rPr>
        <w:t>?)</w:t>
      </w:r>
    </w:p>
    <w:p w:rsidRPr="003E3B02" w:rsidR="000D331B" w:rsidRDefault="00A43773" w14:paraId="566CBA53" w14:textId="56CD963B">
      <w:pPr>
        <w:rPr>
          <w:rFonts w:cstheme="minorHAnsi"/>
          <w:color w:val="202122"/>
          <w:shd w:val="clear" w:color="auto" w:fill="FFFFFF"/>
        </w:rPr>
      </w:pPr>
      <w:r w:rsidRPr="003E3B02">
        <w:rPr>
          <w:rFonts w:cstheme="minorHAnsi"/>
          <w:color w:val="202122"/>
          <w:shd w:val="clear" w:color="auto" w:fill="FFFFFF"/>
        </w:rPr>
        <w:t>szenische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Darstellung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eines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inneren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äußeren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Geschehens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künstlerische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Kommunikation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zwischen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Akteuren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Publikum;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3E3B02" w:rsidR="004C1BD2">
        <w:rPr>
          <w:rFonts w:cstheme="minorHAnsi"/>
          <w:color w:val="202122"/>
          <w:shd w:val="clear" w:color="auto" w:fill="FFFFFF"/>
        </w:rPr>
        <w:t>Theatron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bezeichnet: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einen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Teil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antiken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griechischen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Theaters,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siehe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Theater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griechischen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Antike.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einen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Teil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Münchner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Olympiaparks,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siehe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Olympiapark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(München)#Seebühne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4C1BD2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3E3B02" w:rsidR="004C1BD2">
        <w:rPr>
          <w:rFonts w:cstheme="minorHAnsi"/>
          <w:color w:val="202122"/>
          <w:shd w:val="clear" w:color="auto" w:fill="FFFFFF"/>
        </w:rPr>
        <w:t>Theatron</w:t>
      </w:r>
      <w:proofErr w:type="spellEnd"/>
    </w:p>
    <w:p w:rsidR="00092C2B" w:rsidP="00092C2B" w:rsidRDefault="000D331B" w14:paraId="392380C3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lastRenderedPageBreak/>
        <w:t>„Hedonist“</w:t>
      </w:r>
    </w:p>
    <w:p w:rsidRPr="003E3B02" w:rsidR="000D331B" w:rsidRDefault="00DA70A3" w14:paraId="05FBD695" w14:textId="5889F42A">
      <w:pPr>
        <w:rPr>
          <w:rFonts w:cstheme="minorHAnsi"/>
          <w:color w:val="202122"/>
          <w:shd w:val="clear" w:color="auto" w:fill="FFFFFF"/>
        </w:rPr>
      </w:pPr>
      <w:r w:rsidRPr="003E3B02">
        <w:rPr>
          <w:rFonts w:cstheme="minorHAnsi"/>
          <w:color w:val="202122"/>
          <w:shd w:val="clear" w:color="auto" w:fill="FFFFFF"/>
        </w:rPr>
        <w:t>jemand,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dessen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Verhalten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vorwiegend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Suche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nach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Lustgewinn,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Sinnengenuss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bestimmt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ist</w:t>
      </w:r>
      <w:r w:rsidR="00C077F1">
        <w:rPr>
          <w:rFonts w:cstheme="minorHAnsi"/>
          <w:color w:val="202122"/>
          <w:shd w:val="clear" w:color="auto" w:fill="FFFFFF"/>
        </w:rPr>
        <w:t>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C077F1" w:rsidR="00C077F1">
        <w:rPr>
          <w:rFonts w:cstheme="minorHAnsi"/>
          <w:color w:val="202122"/>
          <w:shd w:val="clear" w:color="auto" w:fill="FFFFFF"/>
        </w:rPr>
        <w:t>Aristippos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Kyrene,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435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v.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Chr.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bis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ca.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355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v.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Chr.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lebte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Zeitgenosse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Sokrates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Begründer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C077F1" w:rsidR="00C077F1">
        <w:rPr>
          <w:rFonts w:cstheme="minorHAnsi"/>
          <w:color w:val="202122"/>
          <w:shd w:val="clear" w:color="auto" w:fill="FFFFFF"/>
        </w:rPr>
        <w:t>kyrenaischen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Schule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war,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gilt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Begründer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Hedonismus.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C077F1" w:rsidR="00C077F1">
        <w:rPr>
          <w:rFonts w:cstheme="minorHAnsi"/>
          <w:color w:val="202122"/>
          <w:shd w:val="clear" w:color="auto" w:fill="FFFFFF"/>
        </w:rPr>
        <w:t>Aristippos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unterscheidet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drei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Zustände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menschlichen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Seele,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allesamt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unter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Allegorie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Meeresbewegungen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verstanden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werden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können: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Schmerz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ist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Sturm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Seele,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Lust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sanfte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Wellenbewegung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dazwischen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liegt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vollkommene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Seelenruhe,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Ataraxie.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Lust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wird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hier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ausdrücklich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Übergangslust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verstanden,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Zustand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Übergang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einem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widernatürlichen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einen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natürlichen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Zustand.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Dabei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gibt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jedoch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keinen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Unterschied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zwischen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verschiedenen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Lüsten.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Das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heißt,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dass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jede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Lust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unabhängig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ihrer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Natur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gleiche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Qualität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hat.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Entspricht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Lust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natürlichen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Zustand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Menschen,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ist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Weg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zum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Glück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nach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C077F1" w:rsidR="00C077F1">
        <w:rPr>
          <w:rFonts w:cstheme="minorHAnsi"/>
          <w:color w:val="202122"/>
          <w:shd w:val="clear" w:color="auto" w:fill="FFFFFF"/>
        </w:rPr>
        <w:t>Aristippos</w:t>
      </w:r>
      <w:proofErr w:type="spellEnd"/>
      <w:r w:rsidRPr="00C077F1" w:rsidR="00C077F1">
        <w:rPr>
          <w:rFonts w:cstheme="minorHAnsi"/>
          <w:color w:val="202122"/>
          <w:shd w:val="clear" w:color="auto" w:fill="FFFFFF"/>
        </w:rPr>
        <w:t>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Lust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zu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maximieren,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Schmerz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aber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077F1" w:rsidR="00C077F1">
        <w:rPr>
          <w:rFonts w:cstheme="minorHAnsi"/>
          <w:color w:val="202122"/>
          <w:shd w:val="clear" w:color="auto" w:fill="FFFFFF"/>
        </w:rPr>
        <w:t>auszuweichen.</w:t>
      </w:r>
    </w:p>
    <w:p w:rsidR="00092C2B" w:rsidP="00092C2B" w:rsidRDefault="000D331B" w14:paraId="5BBBD3F0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„Kosmopolit“</w:t>
      </w:r>
    </w:p>
    <w:p w:rsidRPr="003E3B02" w:rsidR="000D331B" w:rsidRDefault="00465575" w14:paraId="0BA86D79" w14:textId="3F64036B">
      <w:pPr>
        <w:rPr>
          <w:rFonts w:cstheme="minorHAnsi"/>
          <w:color w:val="202122"/>
          <w:shd w:val="clear" w:color="auto" w:fill="FFFFFF"/>
        </w:rPr>
      </w:pPr>
      <w:r w:rsidRPr="003E3B02">
        <w:rPr>
          <w:rFonts w:cstheme="minorHAnsi"/>
          <w:color w:val="202122"/>
          <w:shd w:val="clear" w:color="auto" w:fill="FFFFFF"/>
        </w:rPr>
        <w:t>philosophisch-politische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Weltanschauung,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ganzen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Erdkreis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Heimat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betrachtet</w:t>
      </w:r>
      <w:r w:rsidR="00CA6157">
        <w:rPr>
          <w:rFonts w:cstheme="minorHAnsi"/>
          <w:color w:val="202122"/>
          <w:shd w:val="clear" w:color="auto" w:fill="FFFFFF"/>
        </w:rPr>
        <w:t>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Kosmos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(griechisch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CA6157" w:rsidR="00CA6157">
        <w:rPr>
          <w:rFonts w:cstheme="minorHAnsi"/>
          <w:color w:val="202122"/>
          <w:shd w:val="clear" w:color="auto" w:fill="FFFFFF"/>
        </w:rPr>
        <w:t>κόσμος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CA6157" w:rsidR="00CA6157">
        <w:rPr>
          <w:rFonts w:cstheme="minorHAnsi"/>
          <w:color w:val="202122"/>
          <w:shd w:val="clear" w:color="auto" w:fill="FFFFFF"/>
        </w:rPr>
        <w:t>kósmos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‚Ordnung‘,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‚Weltordnung‘,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auch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‚Schmuck‘,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‚Glanz‘,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‚Ehre‘,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‚militärische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Ordnung‘,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‚staatliche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Ordnung‘</w:t>
      </w:r>
      <w:proofErr w:type="gramStart"/>
      <w:r w:rsidR="005A1FAA">
        <w:rPr>
          <w:rFonts w:cstheme="minorHAnsi"/>
          <w:color w:val="202122"/>
          <w:shd w:val="clear" w:color="auto" w:fill="FFFFFF"/>
        </w:rPr>
        <w:t>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,Verfassung</w:t>
      </w:r>
      <w:proofErr w:type="gramEnd"/>
      <w:r w:rsidRPr="00CA6157" w:rsidR="00CA6157">
        <w:rPr>
          <w:rFonts w:cstheme="minorHAnsi"/>
          <w:color w:val="202122"/>
          <w:shd w:val="clear" w:color="auto" w:fill="FFFFFF"/>
        </w:rPr>
        <w:t>‘)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bzw.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CA6157" w:rsidR="00CA6157">
        <w:rPr>
          <w:rFonts w:cstheme="minorHAnsi"/>
          <w:color w:val="202122"/>
          <w:shd w:val="clear" w:color="auto" w:fill="FFFFFF"/>
        </w:rPr>
        <w:t>Cosmos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CA6157" w:rsidR="00CA6157">
        <w:rPr>
          <w:rFonts w:cstheme="minorHAnsi"/>
          <w:color w:val="202122"/>
          <w:shd w:val="clear" w:color="auto" w:fill="FFFFFF"/>
        </w:rPr>
        <w:t>bezeichnet:</w:t>
      </w:r>
    </w:p>
    <w:p w:rsidR="00092C2B" w:rsidP="00092C2B" w:rsidRDefault="000D331B" w14:paraId="530FA896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„Gymnasium“</w:t>
      </w:r>
    </w:p>
    <w:p w:rsidRPr="003E3B02" w:rsidR="000D331B" w:rsidRDefault="001C524A" w14:paraId="3A4EC6D1" w14:textId="28C2BA83">
      <w:pPr>
        <w:rPr>
          <w:rFonts w:cstheme="minorHAnsi"/>
          <w:color w:val="202122"/>
          <w:shd w:val="clear" w:color="auto" w:fill="FFFFFF"/>
        </w:rPr>
      </w:pPr>
      <w:r w:rsidRPr="003E3B02">
        <w:rPr>
          <w:rFonts w:cstheme="minorHAnsi"/>
          <w:color w:val="202122"/>
          <w:shd w:val="clear" w:color="auto" w:fill="FFFFFF"/>
        </w:rPr>
        <w:t>weiterführende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Schule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sekundären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Bildungsbereichs,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zur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Hochschulreife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führt</w:t>
      </w:r>
      <w:r w:rsidR="00A26DB8">
        <w:rPr>
          <w:rFonts w:cstheme="minorHAnsi"/>
          <w:color w:val="202122"/>
          <w:shd w:val="clear" w:color="auto" w:fill="FFFFFF"/>
        </w:rPr>
        <w:t>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A26DB8" w:rsidR="00A26DB8">
        <w:rPr>
          <w:rFonts w:cstheme="minorHAnsi"/>
          <w:color w:val="202122"/>
          <w:shd w:val="clear" w:color="auto" w:fill="FFFFFF"/>
        </w:rPr>
        <w:t>Gymnasion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war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antiken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Griechenland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Ort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körperlichen,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charakterlichen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intellektuellen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Erziehung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für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männliche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Jugend.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frühen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Entwicklung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dieser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Institution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trainierten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dort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dicht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geschlossene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Verbände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Schwerbewaffneter,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deren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Kampfweise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intensives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regelmäßiges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Training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erforderte.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Jedoch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entstand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aus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A26DB8" w:rsidR="00A26DB8">
        <w:rPr>
          <w:rFonts w:cstheme="minorHAnsi"/>
          <w:color w:val="202122"/>
          <w:shd w:val="clear" w:color="auto" w:fill="FFFFFF"/>
        </w:rPr>
        <w:t>Gymnasion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schnell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soziale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Einrichtung,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Fokus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aber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immer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noch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sportliche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Ertüchtigung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gerichtet.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Unterrichtsräumen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angegliedert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war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Regel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Säulenhallen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gesäumter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Hof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(Palästra),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römischer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Zeit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kamen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vielen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Fällen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Badeanlagen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dazu,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welche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aber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zum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Standardrepertoire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A26DB8" w:rsidR="00A26DB8">
        <w:rPr>
          <w:rFonts w:cstheme="minorHAnsi"/>
          <w:color w:val="202122"/>
          <w:shd w:val="clear" w:color="auto" w:fill="FFFFFF"/>
        </w:rPr>
        <w:t>Gymnasion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Palästra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A26DB8" w:rsidR="00A26DB8">
        <w:rPr>
          <w:rFonts w:cstheme="minorHAnsi"/>
          <w:color w:val="202122"/>
          <w:shd w:val="clear" w:color="auto" w:fill="FFFFFF"/>
        </w:rPr>
        <w:t>zählten.</w:t>
      </w:r>
    </w:p>
    <w:p w:rsidR="00092C2B" w:rsidP="00092C2B" w:rsidRDefault="000D331B" w14:paraId="423AF7A9" w14:textId="64E261CF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„Olympische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Spiele“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(Warum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gerade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dieser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Begriff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für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sportliche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Wettkämpfe?)</w:t>
      </w:r>
    </w:p>
    <w:p w:rsidRPr="003E3B02" w:rsidR="000D331B" w:rsidRDefault="00E02ADB" w14:paraId="2BDBB26A" w14:textId="67482D3A">
      <w:pPr>
        <w:rPr>
          <w:rFonts w:cstheme="minorHAnsi"/>
          <w:color w:val="202122"/>
          <w:shd w:val="clear" w:color="auto" w:fill="FFFFFF"/>
        </w:rPr>
      </w:pPr>
      <w:r w:rsidRPr="003E3B02">
        <w:rPr>
          <w:rFonts w:cstheme="minorHAnsi"/>
          <w:color w:val="202122"/>
          <w:shd w:val="clear" w:color="auto" w:fill="FFFFFF"/>
        </w:rPr>
        <w:t>Sammelbezeichnung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für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regelmäßig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ausgetragene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Sportwettkampfveranstaltungen;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griechischen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Götter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lebten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Olymp</w:t>
      </w:r>
      <w:r w:rsidR="00F27201">
        <w:rPr>
          <w:rFonts w:cstheme="minorHAnsi"/>
          <w:color w:val="202122"/>
          <w:shd w:val="clear" w:color="auto" w:fill="FFFFFF"/>
        </w:rPr>
        <w:t>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="00F27201">
        <w:rPr>
          <w:rFonts w:cstheme="minorHAnsi"/>
          <w:color w:val="202122"/>
          <w:shd w:val="clear" w:color="auto" w:fill="FFFFFF"/>
        </w:rPr>
        <w:t>haben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="00F27201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="00F27201">
        <w:rPr>
          <w:rFonts w:cstheme="minorHAnsi"/>
          <w:color w:val="202122"/>
          <w:shd w:val="clear" w:color="auto" w:fill="FFFFFF"/>
        </w:rPr>
        <w:t>Olympia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="00F27201">
        <w:rPr>
          <w:rFonts w:cstheme="minorHAnsi"/>
          <w:color w:val="202122"/>
          <w:shd w:val="clear" w:color="auto" w:fill="FFFFFF"/>
        </w:rPr>
        <w:t>stattgefunden</w:t>
      </w:r>
    </w:p>
    <w:p w:rsidR="00092C2B" w:rsidP="00092C2B" w:rsidRDefault="000D331B" w14:paraId="1595EA53" w14:textId="42F573DB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„Barbarei“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(Erkläre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auch: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Wer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waren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für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die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Griechen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die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„Barbaren“?)</w:t>
      </w:r>
    </w:p>
    <w:p w:rsidRPr="003E3B02" w:rsidR="000D331B" w:rsidP="599EABFE" w:rsidRDefault="006669B0" w14:paraId="0CEF9C15" w14:textId="1476A867">
      <w:pPr>
        <w:rPr>
          <w:rFonts w:cs="Calibri" w:cstheme="minorAscii"/>
          <w:color w:val="202122"/>
          <w:shd w:val="clear" w:color="auto" w:fill="FFFFFF"/>
        </w:rPr>
      </w:pPr>
      <w:r w:rsidRPr="599EABFE" w:rsidR="006669B0">
        <w:rPr>
          <w:rFonts w:cs="Calibri" w:cstheme="minorAscii"/>
          <w:color w:val="202122"/>
          <w:shd w:val="clear" w:color="auto" w:fill="FFFFFF"/>
        </w:rPr>
        <w:t>Rohheit,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669B0">
        <w:rPr>
          <w:rFonts w:cs="Calibri" w:cstheme="minorAscii"/>
          <w:color w:val="202122"/>
          <w:shd w:val="clear" w:color="auto" w:fill="FFFFFF"/>
        </w:rPr>
        <w:t>Unmenschlichkeit,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6669B0">
        <w:rPr>
          <w:rFonts w:cs="Calibri" w:cstheme="minorAscii"/>
          <w:color w:val="202122"/>
          <w:shd w:val="clear" w:color="auto" w:fill="FFFFFF"/>
        </w:rPr>
        <w:t>Grausamkeit</w:t>
      </w:r>
      <w:r w:rsidRPr="599EABFE" w:rsidR="004F2BCD">
        <w:rPr>
          <w:rFonts w:cs="Calibri" w:cstheme="minorAscii"/>
          <w:color w:val="202122"/>
          <w:shd w:val="clear" w:color="auto" w:fill="FFFFFF"/>
        </w:rPr>
        <w:t>;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F2BCD">
        <w:rPr>
          <w:rFonts w:cs="Calibri" w:cstheme="minorAscii"/>
          <w:color w:val="202122"/>
          <w:shd w:val="clear" w:color="auto" w:fill="FFFFFF"/>
        </w:rPr>
        <w:t>für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F2BCD">
        <w:rPr>
          <w:rFonts w:cs="Calibri" w:cstheme="minorAscii"/>
          <w:color w:val="202122"/>
          <w:shd w:val="clear" w:color="auto" w:fill="FFFFFF"/>
        </w:rPr>
        <w:t>alle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F2BCD">
        <w:rPr>
          <w:rFonts w:cs="Calibri" w:cstheme="minorAscii"/>
          <w:color w:val="202122"/>
          <w:shd w:val="clear" w:color="auto" w:fill="FFFFFF"/>
        </w:rPr>
        <w:t>diejenigen,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F2BCD">
        <w:rPr>
          <w:rFonts w:cs="Calibri" w:cstheme="minorAscii"/>
          <w:color w:val="202122"/>
          <w:shd w:val="clear" w:color="auto" w:fill="FFFFFF"/>
        </w:rPr>
        <w:t>die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F2BCD">
        <w:rPr>
          <w:rFonts w:cs="Calibri" w:cstheme="minorAscii"/>
          <w:color w:val="202122"/>
          <w:shd w:val="clear" w:color="auto" w:fill="FFFFFF"/>
        </w:rPr>
        <w:t>nicht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F2BCD">
        <w:rPr>
          <w:rFonts w:cs="Calibri" w:cstheme="minorAscii"/>
          <w:color w:val="202122"/>
          <w:shd w:val="clear" w:color="auto" w:fill="FFFFFF"/>
        </w:rPr>
        <w:t>(oder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F2BCD">
        <w:rPr>
          <w:rFonts w:cs="Calibri" w:cstheme="minorAscii"/>
          <w:color w:val="202122"/>
          <w:shd w:val="clear" w:color="auto" w:fill="FFFFFF"/>
        </w:rPr>
        <w:t>schlecht)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F2BCD">
        <w:rPr>
          <w:rFonts w:cs="Calibri" w:cstheme="minorAscii"/>
          <w:color w:val="202122"/>
          <w:shd w:val="clear" w:color="auto" w:fill="FFFFFF"/>
        </w:rPr>
        <w:t>griechisch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F2BCD">
        <w:rPr>
          <w:rFonts w:cs="Calibri" w:cstheme="minorAscii"/>
          <w:color w:val="202122"/>
          <w:shd w:val="clear" w:color="auto" w:fill="FFFFFF"/>
        </w:rPr>
        <w:t>und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F2BCD">
        <w:rPr>
          <w:rFonts w:cs="Calibri" w:cstheme="minorAscii"/>
          <w:color w:val="202122"/>
          <w:shd w:val="clear" w:color="auto" w:fill="FFFFFF"/>
        </w:rPr>
        <w:t>damit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F2BCD">
        <w:rPr>
          <w:rFonts w:cs="Calibri" w:cstheme="minorAscii"/>
          <w:color w:val="202122"/>
          <w:shd w:val="clear" w:color="auto" w:fill="FFFFFF"/>
        </w:rPr>
        <w:t>unverständlich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4F2BCD">
        <w:rPr>
          <w:rFonts w:cs="Calibri" w:cstheme="minorAscii"/>
          <w:color w:val="202122"/>
          <w:shd w:val="clear" w:color="auto" w:fill="FFFFFF"/>
        </w:rPr>
        <w:t>sprachen</w:t>
      </w:r>
      <w:ins w:author="Schachl Otmar" w:date="2022-01-16T17:20:43.201Z" w:id="2051803275">
        <w:r w:rsidRPr="599EABFE" w:rsidR="3B1B4675">
          <w:rPr>
            <w:rFonts w:cs="Calibri" w:cstheme="minorAscii"/>
            <w:color w:val="202122"/>
            <w:shd w:val="clear" w:color="auto" w:fill="FFFFFF"/>
          </w:rPr>
          <w:t xml:space="preserve"> wörtlich: die Stotternden</w:t>
        </w:r>
      </w:ins>
    </w:p>
    <w:p w:rsidR="00092C2B" w:rsidP="00092C2B" w:rsidRDefault="000D331B" w14:paraId="0407D4B9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„Krösus“</w:t>
      </w:r>
    </w:p>
    <w:p w:rsidRPr="003E3B02" w:rsidR="000D331B" w:rsidP="599EABFE" w:rsidRDefault="00BD2907" w14:paraId="69EF4A2A" w14:textId="4D43BCAF">
      <w:pPr>
        <w:rPr>
          <w:rFonts w:cs="Calibri" w:cstheme="minorAscii"/>
          <w:color w:val="202122"/>
          <w:shd w:val="clear" w:color="auto" w:fill="FFFFFF"/>
        </w:rPr>
      </w:pPr>
      <w:r w:rsidRPr="599EABFE" w:rsidR="00BD2907">
        <w:rPr>
          <w:rFonts w:cs="Calibri" w:cstheme="minorAscii"/>
          <w:color w:val="202122"/>
          <w:shd w:val="clear" w:color="auto" w:fill="FFFFFF"/>
        </w:rPr>
        <w:t>letzte</w:t>
      </w:r>
      <w:r w:rsidRPr="599EABFE" w:rsidR="008A6E69">
        <w:rPr>
          <w:rFonts w:cs="Calibri" w:cstheme="minorAscii"/>
          <w:color w:val="202122"/>
          <w:shd w:val="clear" w:color="auto" w:fill="FFFFFF"/>
        </w:rPr>
        <w:t>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BD2907">
        <w:rPr>
          <w:rFonts w:cs="Calibri" w:cstheme="minorAscii"/>
          <w:color w:val="202122"/>
          <w:shd w:val="clear" w:color="auto" w:fill="FFFFFF"/>
        </w:rPr>
        <w:t>König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BD2907">
        <w:rPr>
          <w:rFonts w:cs="Calibri" w:cstheme="minorAscii"/>
          <w:color w:val="202122"/>
          <w:shd w:val="clear" w:color="auto" w:fill="FFFFFF"/>
        </w:rPr>
        <w:t>des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BD2907">
        <w:rPr>
          <w:rFonts w:cs="Calibri" w:cstheme="minorAscii"/>
          <w:color w:val="202122"/>
          <w:shd w:val="clear" w:color="auto" w:fill="FFFFFF"/>
        </w:rPr>
        <w:t>in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BD2907">
        <w:rPr>
          <w:rFonts w:cs="Calibri" w:cstheme="minorAscii"/>
          <w:color w:val="202122"/>
          <w:shd w:val="clear" w:color="auto" w:fill="FFFFFF"/>
        </w:rPr>
        <w:t>Kleinasien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BD2907">
        <w:rPr>
          <w:rFonts w:cs="Calibri" w:cstheme="minorAscii"/>
          <w:color w:val="202122"/>
          <w:shd w:val="clear" w:color="auto" w:fill="FFFFFF"/>
        </w:rPr>
        <w:t>gelegenen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BD2907">
        <w:rPr>
          <w:rFonts w:cs="Calibri" w:cstheme="minorAscii"/>
          <w:color w:val="202122"/>
          <w:shd w:val="clear" w:color="auto" w:fill="FFFFFF"/>
        </w:rPr>
        <w:t>Lydiens</w:t>
      </w:r>
      <w:ins w:author="Schachl Otmar" w:date="2022-01-16T17:20:56.311Z" w:id="887508880">
        <w:r w:rsidRPr="599EABFE" w:rsidR="422DA2D7">
          <w:rPr>
            <w:rFonts w:cs="Calibri" w:cstheme="minorAscii"/>
            <w:color w:val="202122"/>
            <w:shd w:val="clear" w:color="auto" w:fill="FFFFFF"/>
          </w:rPr>
          <w:t xml:space="preserve"> heute: ein sehr reicher Mensch</w:t>
        </w:r>
      </w:ins>
    </w:p>
    <w:p w:rsidR="00092C2B" w:rsidP="00092C2B" w:rsidRDefault="000D331B" w14:paraId="42D4416B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„Metropole“</w:t>
      </w:r>
    </w:p>
    <w:p w:rsidRPr="003E3B02" w:rsidR="000D331B" w:rsidRDefault="00D53E31" w14:paraId="00FD479F" w14:textId="3515B1C0">
      <w:pPr>
        <w:rPr>
          <w:rFonts w:cstheme="minorHAnsi"/>
          <w:color w:val="202122"/>
          <w:shd w:val="clear" w:color="auto" w:fill="FFFFFF"/>
        </w:rPr>
      </w:pPr>
      <w:proofErr w:type="spellStart"/>
      <w:r w:rsidRPr="00D53E31">
        <w:rPr>
          <w:rFonts w:cstheme="minorHAnsi"/>
          <w:color w:val="202122"/>
          <w:shd w:val="clear" w:color="auto" w:fill="FFFFFF"/>
        </w:rPr>
        <w:t>Mētropolis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(„Mutterstadt“)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nannten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antiken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Griechen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Stadt,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gramStart"/>
      <w:r w:rsidRPr="00D53E31">
        <w:rPr>
          <w:rFonts w:cstheme="minorHAnsi"/>
          <w:color w:val="202122"/>
          <w:shd w:val="clear" w:color="auto" w:fill="FFFFFF"/>
        </w:rPr>
        <w:t>aus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zugehörige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Kolonie</w:t>
      </w:r>
      <w:proofErr w:type="gram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gegründet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worden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war.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Diese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hatten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Kolonien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einen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großen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politischen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Einfluss.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Bedingt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durch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das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D53E31">
        <w:rPr>
          <w:rFonts w:cstheme="minorHAnsi"/>
          <w:color w:val="202122"/>
          <w:shd w:val="clear" w:color="auto" w:fill="FFFFFF"/>
        </w:rPr>
        <w:t>Stadtstaatentum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waren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diese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Städte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auch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politischen,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religiösen,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wirtschaftlichen,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kulturellen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sozialen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Mittelpunkte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ihrer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jeweiligen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D53E31">
        <w:rPr>
          <w:rFonts w:cstheme="minorHAnsi"/>
          <w:color w:val="202122"/>
          <w:shd w:val="clear" w:color="auto" w:fill="FFFFFF"/>
        </w:rPr>
        <w:t>Region.</w:t>
      </w:r>
    </w:p>
    <w:p w:rsidR="00092C2B" w:rsidP="00092C2B" w:rsidRDefault="000D331B" w14:paraId="33593C6D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„Rhetorik“</w:t>
      </w:r>
    </w:p>
    <w:p w:rsidRPr="003E3B02" w:rsidR="000D331B" w:rsidRDefault="008A0B4A" w14:paraId="45BD934E" w14:textId="0C8756C5">
      <w:pPr>
        <w:rPr>
          <w:rFonts w:cstheme="minorHAnsi"/>
          <w:color w:val="202122"/>
          <w:shd w:val="clear" w:color="auto" w:fill="FFFFFF"/>
        </w:rPr>
      </w:pPr>
      <w:r w:rsidRPr="008A0B4A">
        <w:rPr>
          <w:rFonts w:cstheme="minorHAnsi"/>
          <w:color w:val="202122"/>
          <w:shd w:val="clear" w:color="auto" w:fill="FFFFFF"/>
        </w:rPr>
        <w:t>Während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heutzutage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unter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Rhetorik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vor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allem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Sprecherziehung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Vortragskunst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verstanden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wird,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beschäftigte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Rhetorik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Antike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sich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mit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gesamten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Prozess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Wissensermittlung,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Wissensverarbeitung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Wissensweitergabe.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Sie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erinnert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also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an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das,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was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heutzutage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unter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geisteswissenschaftlicher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Methodik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verstanden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wird.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Für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jungen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Griechen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Römer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war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lastRenderedPageBreak/>
        <w:t>Rhetorik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Art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allgemeiner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Wissenschaftspropädeutik,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sie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unter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anderem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Tätigkeit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Rechtsanwalt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Politiker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A0B4A">
        <w:rPr>
          <w:rFonts w:cstheme="minorHAnsi"/>
          <w:color w:val="202122"/>
          <w:shd w:val="clear" w:color="auto" w:fill="FFFFFF"/>
        </w:rPr>
        <w:t>vorbereitete.</w:t>
      </w:r>
    </w:p>
    <w:p w:rsidR="00092C2B" w:rsidP="00092C2B" w:rsidRDefault="000D331B" w14:paraId="6FDF8D0B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„polemisch“</w:t>
      </w:r>
    </w:p>
    <w:p w:rsidRPr="003E3B02" w:rsidR="000D331B" w:rsidRDefault="001A501C" w14:paraId="0EC04DA0" w14:textId="29E00145">
      <w:pPr>
        <w:rPr>
          <w:rFonts w:cstheme="minorHAnsi"/>
          <w:color w:val="202122"/>
          <w:shd w:val="clear" w:color="auto" w:fill="FFFFFF"/>
        </w:rPr>
      </w:pPr>
      <w:r w:rsidRPr="001A501C">
        <w:rPr>
          <w:rFonts w:cstheme="minorHAnsi"/>
          <w:color w:val="202122"/>
          <w:shd w:val="clear" w:color="auto" w:fill="FFFFFF"/>
        </w:rPr>
        <w:t>Polemik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(von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griechisch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π</w:t>
      </w:r>
      <w:proofErr w:type="spellStart"/>
      <w:r w:rsidRPr="001A501C">
        <w:rPr>
          <w:rFonts w:cstheme="minorHAnsi"/>
          <w:color w:val="202122"/>
          <w:shd w:val="clear" w:color="auto" w:fill="FFFFFF"/>
        </w:rPr>
        <w:t>ολεμικός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1A501C">
        <w:rPr>
          <w:rFonts w:cstheme="minorHAnsi"/>
          <w:color w:val="202122"/>
          <w:shd w:val="clear" w:color="auto" w:fill="FFFFFF"/>
        </w:rPr>
        <w:t>polemikós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‚feindselig‘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bzw.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π</w:t>
      </w:r>
      <w:proofErr w:type="spellStart"/>
      <w:r w:rsidRPr="001A501C">
        <w:rPr>
          <w:rFonts w:cstheme="minorHAnsi"/>
          <w:color w:val="202122"/>
          <w:shd w:val="clear" w:color="auto" w:fill="FFFFFF"/>
        </w:rPr>
        <w:t>όλεμος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1A501C">
        <w:rPr>
          <w:rFonts w:cstheme="minorHAnsi"/>
          <w:color w:val="202122"/>
          <w:shd w:val="clear" w:color="auto" w:fill="FFFFFF"/>
        </w:rPr>
        <w:t>pólemos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‚Krieg,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Streit‘)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bezeichnet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einen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meist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scharfen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Meinungsstreit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Rahmen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politischer,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literarischer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wissenschaftlicher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Diskussionen.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Ziel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ist,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eigene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Meinung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auch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dann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durchzusetzen,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wenn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sie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sachlich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nicht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nur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teilweise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mit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Realität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übereinstimmt.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Begriff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hat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historisch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einen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Wandel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erfahren;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ursprüngliche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Bedeutung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Polemik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war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Streitkunst,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literarischer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wissenschaftlicher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Streit,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gelehrte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A501C">
        <w:rPr>
          <w:rFonts w:cstheme="minorHAnsi"/>
          <w:color w:val="202122"/>
          <w:shd w:val="clear" w:color="auto" w:fill="FFFFFF"/>
        </w:rPr>
        <w:t>Fehde.</w:t>
      </w:r>
    </w:p>
    <w:p w:rsidR="00092C2B" w:rsidP="00092C2B" w:rsidRDefault="000D331B" w14:paraId="27AF1963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„Athlet“</w:t>
      </w:r>
    </w:p>
    <w:p w:rsidRPr="003E3B02" w:rsidR="000D331B" w:rsidP="599EABFE" w:rsidRDefault="00C01188" w14:paraId="482732B2" w14:textId="36830D98">
      <w:pPr>
        <w:rPr>
          <w:rFonts w:cs="Calibri" w:cstheme="minorAscii"/>
          <w:color w:val="202122"/>
          <w:shd w:val="clear" w:color="auto" w:fill="FFFFFF"/>
        </w:rPr>
      </w:pPr>
      <w:ins w:author="Schachl Otmar" w:date="2022-01-16T17:21:19.063Z" w:id="558557216">
        <w:r w:rsidRPr="599EABFE" w:rsidR="34B4B011">
          <w:rPr>
            <w:rFonts w:cs="Calibri" w:cstheme="minorAscii"/>
            <w:color w:val="202122"/>
            <w:shd w:val="clear" w:color="auto" w:fill="FFFFFF"/>
          </w:rPr>
          <w:t xml:space="preserve">Ursprünglich: ein Kämpfer; </w:t>
        </w:r>
      </w:ins>
      <w:r w:rsidRPr="599EABFE" w:rsidR="00C01188">
        <w:rPr>
          <w:rFonts w:cs="Calibri" w:cstheme="minorAscii"/>
          <w:color w:val="202122"/>
          <w:shd w:val="clear" w:color="auto" w:fill="FFFFFF"/>
        </w:rPr>
        <w:t>Athlet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bezeichnet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einerseits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einen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Sportler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und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Wettkämpfer,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zum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anderen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einen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Kraftmenschen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mit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kräftigem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Körperbau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und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ausgeprägter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Muskulatur.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Im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Altertum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war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Athlet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ein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Wettkämpfer,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an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den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proofErr w:type="spellStart"/>
      <w:r w:rsidRPr="599EABFE" w:rsidR="00C01188">
        <w:rPr>
          <w:rFonts w:cs="Calibri" w:cstheme="minorAscii"/>
          <w:color w:val="202122"/>
          <w:shd w:val="clear" w:color="auto" w:fill="FFFFFF"/>
        </w:rPr>
        <w:t>gymnischen</w:t>
      </w:r>
      <w:proofErr w:type="spellEnd"/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Spielen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C01188">
        <w:rPr>
          <w:rFonts w:cs="Calibri" w:cstheme="minorAscii"/>
          <w:color w:val="202122"/>
          <w:shd w:val="clear" w:color="auto" w:fill="FFFFFF"/>
        </w:rPr>
        <w:t>teilnahm</w:t>
      </w:r>
    </w:p>
    <w:p w:rsidR="00092C2B" w:rsidP="00092C2B" w:rsidRDefault="00D664CE" w14:paraId="3E82FB56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„Hegemonie“</w:t>
      </w:r>
    </w:p>
    <w:p w:rsidRPr="005A30A1" w:rsidR="005A30A1" w:rsidP="005A30A1" w:rsidRDefault="005A30A1" w14:paraId="26C01523" w14:textId="798F9429">
      <w:pPr>
        <w:rPr>
          <w:rFonts w:cstheme="minorHAnsi"/>
          <w:color w:val="202122"/>
          <w:shd w:val="clear" w:color="auto" w:fill="FFFFFF"/>
        </w:rPr>
      </w:pPr>
      <w:r w:rsidRPr="005A30A1">
        <w:rPr>
          <w:rFonts w:cstheme="minorHAnsi"/>
          <w:color w:val="202122"/>
          <w:shd w:val="clear" w:color="auto" w:fill="FFFFFF"/>
        </w:rPr>
        <w:t>Vorrangstellung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Vorherrschaft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eines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Staates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über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einen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mehrere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andere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Staaten.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gramStart"/>
      <w:r w:rsidRPr="005A30A1">
        <w:rPr>
          <w:rFonts w:cstheme="minorHAnsi"/>
          <w:color w:val="202122"/>
          <w:shd w:val="clear" w:color="auto" w:fill="FFFFFF"/>
        </w:rPr>
        <w:t>aus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griechischen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stammende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Begriff</w:t>
      </w:r>
      <w:proofErr w:type="gram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bedeutet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wörtlich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„Oberbefehl“.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Hegemonie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kann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durch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Verträge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abgesichert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sein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auch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einem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wirtschaftlichen,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kulturellen,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strategischen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militärischen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Übergewicht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beruhen.</w:t>
      </w:r>
    </w:p>
    <w:p w:rsidRPr="003E3B02" w:rsidR="00D664CE" w:rsidP="005A30A1" w:rsidRDefault="005A30A1" w14:paraId="6E398CC1" w14:textId="0D139040">
      <w:pPr>
        <w:rPr>
          <w:rFonts w:cstheme="minorHAnsi"/>
          <w:color w:val="202122"/>
          <w:shd w:val="clear" w:color="auto" w:fill="FFFFFF"/>
        </w:rPr>
      </w:pPr>
      <w:r w:rsidRPr="005A30A1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griechischen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Antike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bestand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seit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5A30A1">
        <w:rPr>
          <w:rFonts w:cstheme="minorHAnsi"/>
          <w:color w:val="202122"/>
          <w:shd w:val="clear" w:color="auto" w:fill="FFFFFF"/>
        </w:rPr>
        <w:t>Peleponnesischen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Krieg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Hegemonie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Spartas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gegenüber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Athen,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später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auch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Hegemonie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Thebens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(von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371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bis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362/338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v.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Chr.),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Makedoniens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A30A1">
        <w:rPr>
          <w:rFonts w:cstheme="minorHAnsi"/>
          <w:color w:val="202122"/>
          <w:shd w:val="clear" w:color="auto" w:fill="FFFFFF"/>
        </w:rPr>
        <w:t>Roms.</w:t>
      </w:r>
    </w:p>
    <w:p w:rsidR="00092C2B" w:rsidP="00092C2B" w:rsidRDefault="00A93897" w14:paraId="0D258AFC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„Phalanx“</w:t>
      </w:r>
    </w:p>
    <w:p w:rsidRPr="003E3B02" w:rsidR="00A93897" w:rsidRDefault="00EE5582" w14:paraId="17AA8D22" w14:textId="3B4BFFCE">
      <w:pPr>
        <w:rPr>
          <w:rFonts w:cstheme="minorHAnsi"/>
          <w:color w:val="202122"/>
          <w:shd w:val="clear" w:color="auto" w:fill="FFFFFF"/>
        </w:rPr>
      </w:pPr>
      <w:r w:rsidRPr="00EE5582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Phalanx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(gr.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EE5582">
        <w:rPr>
          <w:rFonts w:cstheme="minorHAnsi"/>
          <w:color w:val="202122"/>
          <w:shd w:val="clear" w:color="auto" w:fill="FFFFFF"/>
        </w:rPr>
        <w:t>φάλ</w:t>
      </w:r>
      <w:proofErr w:type="spellEnd"/>
      <w:r w:rsidRPr="00EE5582">
        <w:rPr>
          <w:rFonts w:cstheme="minorHAnsi"/>
          <w:color w:val="202122"/>
          <w:shd w:val="clear" w:color="auto" w:fill="FFFFFF"/>
        </w:rPr>
        <w:t>αγξ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EE5582">
        <w:rPr>
          <w:rFonts w:cstheme="minorHAnsi"/>
          <w:color w:val="202122"/>
          <w:shd w:val="clear" w:color="auto" w:fill="FFFFFF"/>
        </w:rPr>
        <w:t>phálanx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für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„Baumstamm“,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„Walze“,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„Rolle“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„Schlachtreihe“;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Plural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Wortes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lautet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Phalangen)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wird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dichtgeschlossene,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lineare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Kampfformation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schwerbewaffneter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Infanterie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mit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mehreren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Gliedern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bezeichnet.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Begriff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bezieht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sich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vor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allem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antiken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Griechenland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übliche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Schlachtformation,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Hopliten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Wand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aus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Schilden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bildeten,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wobei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rechte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Seite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jedes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Schwerbewaffneten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durch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Schild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Nachbarn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gedeckt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wurde.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wurde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Zügen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mit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zwei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Dutzend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Männern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marschiert,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Regel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zu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dritt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nebeneinander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acht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Mann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tief,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mit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Speer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über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rechten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Schulter.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Seit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16.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Jahrhundert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findet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sich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Begriff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auch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Übersetzungen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antiker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Schriftsteller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Fachliteratur,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seit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18.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Jahrhundert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aus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Lateinischen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übernommen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auch,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um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geschlossene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Reihen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Fronten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zu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EE5582">
        <w:rPr>
          <w:rFonts w:cstheme="minorHAnsi"/>
          <w:color w:val="202122"/>
          <w:shd w:val="clear" w:color="auto" w:fill="FFFFFF"/>
        </w:rPr>
        <w:t>bezeichnen.</w:t>
      </w:r>
    </w:p>
    <w:p w:rsidR="00092C2B" w:rsidP="00092C2B" w:rsidRDefault="00D664CE" w14:paraId="255436BE" w14:textId="77777777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t>„Pädagogik“</w:t>
      </w:r>
    </w:p>
    <w:p w:rsidRPr="001E76E1" w:rsidR="001E76E1" w:rsidP="001E76E1" w:rsidRDefault="001E76E1" w14:paraId="60D7597E" w14:textId="1323A5E0">
      <w:pPr>
        <w:rPr>
          <w:rFonts w:cstheme="minorHAnsi"/>
          <w:color w:val="202122"/>
          <w:shd w:val="clear" w:color="auto" w:fill="FFFFFF"/>
        </w:rPr>
      </w:pPr>
      <w:r w:rsidRPr="001E76E1">
        <w:rPr>
          <w:rFonts w:cstheme="minorHAnsi"/>
          <w:color w:val="202122"/>
          <w:shd w:val="clear" w:color="auto" w:fill="FFFFFF"/>
        </w:rPr>
        <w:t>Pädagogik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befasst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sich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mit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Theorie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Praxis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Erziehung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Bildung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verschiedenen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Kontexten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menschlichen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Entwicklung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(Familie,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Schule,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Beruf).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Erziehungswissenschaft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Bildungswissenschaft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bezeichnen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Pädagogik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eher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(theoretische)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1E76E1">
        <w:rPr>
          <w:rFonts w:cstheme="minorHAnsi"/>
          <w:color w:val="202122"/>
          <w:shd w:val="clear" w:color="auto" w:fill="FFFFFF"/>
        </w:rPr>
        <w:t>Wissenschaft.</w:t>
      </w:r>
    </w:p>
    <w:p w:rsidRPr="008B18F7" w:rsidR="008B18F7" w:rsidP="008B18F7" w:rsidRDefault="001E76E1" w14:paraId="68242A87" w14:textId="074C7769">
      <w:pPr>
        <w:rPr>
          <w:rFonts w:cstheme="minorHAnsi"/>
          <w:b/>
          <w:color w:val="202122"/>
          <w:shd w:val="clear" w:color="auto" w:fill="FFFFFF"/>
        </w:rPr>
      </w:pPr>
      <w:r w:rsidRPr="008B18F7">
        <w:rPr>
          <w:rFonts w:cstheme="minorHAnsi"/>
          <w:color w:val="202122"/>
          <w:shd w:val="clear" w:color="auto" w:fill="FFFFFF"/>
        </w:rPr>
        <w:t>Wortgeschichte.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Das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Wort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Pädagogik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entspricht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altgriechischen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πα</w:t>
      </w:r>
      <w:proofErr w:type="spellStart"/>
      <w:r w:rsidRPr="008B18F7">
        <w:rPr>
          <w:rFonts w:cstheme="minorHAnsi"/>
          <w:color w:val="202122"/>
          <w:shd w:val="clear" w:color="auto" w:fill="FFFFFF"/>
        </w:rPr>
        <w:t>ιδ</w:t>
      </w:r>
      <w:proofErr w:type="spellEnd"/>
      <w:r w:rsidRPr="008B18F7">
        <w:rPr>
          <w:rFonts w:cstheme="minorHAnsi"/>
          <w:color w:val="202122"/>
          <w:shd w:val="clear" w:color="auto" w:fill="FFFFFF"/>
        </w:rPr>
        <w:t>αγωγία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8B18F7">
        <w:rPr>
          <w:rFonts w:cstheme="minorHAnsi"/>
          <w:color w:val="202122"/>
          <w:shd w:val="clear" w:color="auto" w:fill="FFFFFF"/>
        </w:rPr>
        <w:t>paidagōgía</w:t>
      </w:r>
      <w:proofErr w:type="spellEnd"/>
      <w:r w:rsidRPr="008B18F7">
        <w:rPr>
          <w:rFonts w:cstheme="minorHAnsi"/>
          <w:color w:val="202122"/>
          <w:shd w:val="clear" w:color="auto" w:fill="FFFFFF"/>
        </w:rPr>
        <w:t>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deutsch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‚Führen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eines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Knaben,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Erziehen,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Unterrichten,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Pflege',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das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πα</w:t>
      </w:r>
      <w:proofErr w:type="spellStart"/>
      <w:r w:rsidRPr="008B18F7">
        <w:rPr>
          <w:rFonts w:cstheme="minorHAnsi"/>
          <w:color w:val="202122"/>
          <w:shd w:val="clear" w:color="auto" w:fill="FFFFFF"/>
        </w:rPr>
        <w:t>ῖς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8B18F7">
        <w:rPr>
          <w:rFonts w:cstheme="minorHAnsi"/>
          <w:color w:val="202122"/>
          <w:shd w:val="clear" w:color="auto" w:fill="FFFFFF"/>
        </w:rPr>
        <w:t>páis</w:t>
      </w:r>
      <w:proofErr w:type="spellEnd"/>
      <w:r w:rsidRPr="008B18F7">
        <w:rPr>
          <w:rFonts w:cstheme="minorHAnsi"/>
          <w:color w:val="202122"/>
          <w:shd w:val="clear" w:color="auto" w:fill="FFFFFF"/>
        </w:rPr>
        <w:t>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deutsch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‚Kind'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8B18F7">
        <w:rPr>
          <w:rFonts w:cstheme="minorHAnsi"/>
          <w:color w:val="202122"/>
          <w:shd w:val="clear" w:color="auto" w:fill="FFFFFF"/>
        </w:rPr>
        <w:t>ἄγειν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8B18F7">
        <w:rPr>
          <w:rFonts w:cstheme="minorHAnsi"/>
          <w:color w:val="202122"/>
          <w:shd w:val="clear" w:color="auto" w:fill="FFFFFF"/>
        </w:rPr>
        <w:t>ágein</w:t>
      </w:r>
      <w:proofErr w:type="spellEnd"/>
      <w:r w:rsidRPr="008B18F7">
        <w:rPr>
          <w:rFonts w:cstheme="minorHAnsi"/>
          <w:color w:val="202122"/>
          <w:shd w:val="clear" w:color="auto" w:fill="FFFFFF"/>
        </w:rPr>
        <w:t>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deutsch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‚führen,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leiten'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zurückgeht.</w:t>
      </w:r>
    </w:p>
    <w:p w:rsidR="00092C2B" w:rsidP="00092C2B" w:rsidRDefault="001E561C" w14:paraId="43454D3F" w14:textId="447CCA9D">
      <w:pPr>
        <w:pStyle w:val="berschrift2"/>
        <w:rPr>
          <w:color w:val="ACB9CA" w:themeColor="text2" w:themeTint="66"/>
        </w:rPr>
      </w:pPr>
      <w:r w:rsidRPr="00092C2B">
        <w:rPr>
          <w:color w:val="ACB9CA" w:themeColor="text2" w:themeTint="66"/>
        </w:rPr>
        <w:t>„lesbisch“</w:t>
      </w:r>
      <w:r w:rsidR="007F3E63">
        <w:rPr>
          <w:color w:val="ACB9CA" w:themeColor="text2" w:themeTint="66"/>
        </w:rPr>
        <w:t xml:space="preserve"> </w:t>
      </w:r>
      <w:r w:rsidRPr="00092C2B">
        <w:rPr>
          <w:color w:val="ACB9CA" w:themeColor="text2" w:themeTint="66"/>
        </w:rPr>
        <w:t>(Woher</w:t>
      </w:r>
      <w:r w:rsidR="007F3E63">
        <w:rPr>
          <w:color w:val="ACB9CA" w:themeColor="text2" w:themeTint="66"/>
        </w:rPr>
        <w:t xml:space="preserve"> </w:t>
      </w:r>
      <w:r w:rsidRPr="00092C2B">
        <w:rPr>
          <w:color w:val="ACB9CA" w:themeColor="text2" w:themeTint="66"/>
        </w:rPr>
        <w:t>kommt</w:t>
      </w:r>
      <w:r w:rsidR="007F3E63">
        <w:rPr>
          <w:color w:val="ACB9CA" w:themeColor="text2" w:themeTint="66"/>
        </w:rPr>
        <w:t xml:space="preserve"> </w:t>
      </w:r>
      <w:r w:rsidRPr="00092C2B">
        <w:rPr>
          <w:color w:val="ACB9CA" w:themeColor="text2" w:themeTint="66"/>
        </w:rPr>
        <w:t>der</w:t>
      </w:r>
      <w:r w:rsidR="007F3E63">
        <w:rPr>
          <w:color w:val="ACB9CA" w:themeColor="text2" w:themeTint="66"/>
        </w:rPr>
        <w:t xml:space="preserve"> </w:t>
      </w:r>
      <w:r w:rsidRPr="00092C2B">
        <w:rPr>
          <w:color w:val="ACB9CA" w:themeColor="text2" w:themeTint="66"/>
        </w:rPr>
        <w:t>Begriff?)</w:t>
      </w:r>
    </w:p>
    <w:p w:rsidRPr="008B18F7" w:rsidR="001E561C" w:rsidP="008B18F7" w:rsidRDefault="002B5177" w14:paraId="67B62533" w14:textId="378F5B9B">
      <w:pPr>
        <w:rPr>
          <w:rFonts w:cstheme="minorHAnsi"/>
          <w:color w:val="202122"/>
          <w:shd w:val="clear" w:color="auto" w:fill="FFFFFF"/>
        </w:rPr>
      </w:pPr>
      <w:r w:rsidRPr="008B18F7">
        <w:rPr>
          <w:rFonts w:cstheme="minorHAnsi"/>
          <w:color w:val="202122"/>
          <w:shd w:val="clear" w:color="auto" w:fill="FFFFFF"/>
        </w:rPr>
        <w:t>(in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Bezug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Frauen)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>
        <w:rPr>
          <w:rFonts w:cstheme="minorHAnsi"/>
          <w:color w:val="202122"/>
          <w:shd w:val="clear" w:color="auto" w:fill="FFFFFF"/>
        </w:rPr>
        <w:t>homosexuell;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Das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Wort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lesbisch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soll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griechischen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Insel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Lesbos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entstanden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sein.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dieser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Insel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lebte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vor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mehr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2.500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Jahren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Dichterin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mit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Namen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Sappho.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Sie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war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berühmt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für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ihre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Gedichte.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einigen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dieser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Gedichte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erzählte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sie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Liebe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zwischen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B18F7" w:rsidR="008D1150">
        <w:rPr>
          <w:rFonts w:cstheme="minorHAnsi"/>
          <w:color w:val="202122"/>
          <w:shd w:val="clear" w:color="auto" w:fill="FFFFFF"/>
        </w:rPr>
        <w:t>Frauen</w:t>
      </w:r>
    </w:p>
    <w:p w:rsidR="00092C2B" w:rsidP="00092C2B" w:rsidRDefault="001E561C" w14:paraId="46783E74" w14:textId="623DEFCE">
      <w:pPr>
        <w:pStyle w:val="berschrift2"/>
        <w:rPr>
          <w:color w:val="ACB9CA" w:themeColor="text2" w:themeTint="66"/>
          <w:shd w:val="clear" w:color="auto" w:fill="FFFFFF"/>
        </w:rPr>
      </w:pPr>
      <w:r w:rsidRPr="00DF0068">
        <w:rPr>
          <w:color w:val="ACB9CA" w:themeColor="text2" w:themeTint="66"/>
          <w:shd w:val="clear" w:color="auto" w:fill="FFFFFF"/>
        </w:rPr>
        <w:lastRenderedPageBreak/>
        <w:t>„Strategie“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(Woher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kommt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der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Begriff?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–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Wer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war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der</w:t>
      </w:r>
      <w:r w:rsidR="007F3E63">
        <w:rPr>
          <w:color w:val="ACB9CA" w:themeColor="text2" w:themeTint="66"/>
          <w:shd w:val="clear" w:color="auto" w:fill="FFFFFF"/>
        </w:rPr>
        <w:t xml:space="preserve"> </w:t>
      </w:r>
      <w:r w:rsidRPr="00DF0068">
        <w:rPr>
          <w:color w:val="ACB9CA" w:themeColor="text2" w:themeTint="66"/>
          <w:shd w:val="clear" w:color="auto" w:fill="FFFFFF"/>
        </w:rPr>
        <w:t>„Stratege“?)</w:t>
      </w:r>
    </w:p>
    <w:p w:rsidRPr="003E3B02" w:rsidR="001E561C" w:rsidRDefault="00A7687F" w14:paraId="744B3302" w14:textId="7E136C3D">
      <w:pPr>
        <w:rPr>
          <w:rFonts w:cstheme="minorHAnsi"/>
        </w:rPr>
      </w:pPr>
      <w:r w:rsidRPr="003E3B02">
        <w:rPr>
          <w:rFonts w:cstheme="minorHAnsi"/>
          <w:color w:val="202122"/>
          <w:shd w:val="clear" w:color="auto" w:fill="FFFFFF"/>
        </w:rPr>
        <w:t>genauer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Plan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für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Verhalten,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dazu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dient,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(militärisches,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politisches,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psychologisches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o.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ä.)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Ziel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zu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erreichen,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man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alle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Faktoren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vornherein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einzukalkulieren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versucht</w:t>
      </w:r>
      <w:r w:rsidRPr="003E3B02" w:rsidR="00F61BB1">
        <w:rPr>
          <w:rFonts w:cstheme="minorHAnsi"/>
          <w:color w:val="202122"/>
          <w:shd w:val="clear" w:color="auto" w:fill="FFFFFF"/>
        </w:rPr>
        <w:t>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F61BB1">
        <w:rPr>
          <w:rFonts w:cstheme="minorHAnsi"/>
          <w:color w:val="202122"/>
          <w:shd w:val="clear" w:color="auto" w:fill="FFFFFF"/>
        </w:rPr>
        <w:t>Kriegsführung;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Strategen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bezeichneten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Griechen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auch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Vorstände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Gaue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alten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Ägypten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griechisch-römischen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Zeit.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...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Begriff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Stratege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war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zudem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Teil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Titulatur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römischen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Kaiser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griechischen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7891">
        <w:rPr>
          <w:rFonts w:cstheme="minorHAnsi"/>
          <w:color w:val="202122"/>
          <w:shd w:val="clear" w:color="auto" w:fill="FFFFFF"/>
        </w:rPr>
        <w:t>Sprachraum</w:t>
      </w:r>
    </w:p>
    <w:p w:rsidR="00092C2B" w:rsidP="00092C2B" w:rsidRDefault="001E561C" w14:paraId="7E97EC38" w14:textId="4EECD459">
      <w:pPr>
        <w:pStyle w:val="berschrift2"/>
        <w:rPr>
          <w:color w:val="ACB9CA" w:themeColor="text2" w:themeTint="66"/>
        </w:rPr>
      </w:pPr>
      <w:r w:rsidRPr="00DF0068">
        <w:rPr>
          <w:color w:val="ACB9CA" w:themeColor="text2" w:themeTint="66"/>
        </w:rPr>
        <w:t>„Philosophie“</w:t>
      </w:r>
      <w:r w:rsidR="007F3E63">
        <w:rPr>
          <w:color w:val="ACB9CA" w:themeColor="text2" w:themeTint="66"/>
        </w:rPr>
        <w:t xml:space="preserve"> </w:t>
      </w:r>
      <w:r w:rsidRPr="00DF0068">
        <w:rPr>
          <w:color w:val="ACB9CA" w:themeColor="text2" w:themeTint="66"/>
        </w:rPr>
        <w:t>(wörtliche</w:t>
      </w:r>
      <w:r w:rsidR="007F3E63">
        <w:rPr>
          <w:color w:val="ACB9CA" w:themeColor="text2" w:themeTint="66"/>
        </w:rPr>
        <w:t xml:space="preserve"> </w:t>
      </w:r>
      <w:r w:rsidRPr="00DF0068">
        <w:rPr>
          <w:color w:val="ACB9CA" w:themeColor="text2" w:themeTint="66"/>
        </w:rPr>
        <w:t>Bedeutung?)</w:t>
      </w:r>
    </w:p>
    <w:p w:rsidRPr="003E3B02" w:rsidR="001E561C" w:rsidRDefault="006A7891" w14:paraId="023D6206" w14:textId="47708E30">
      <w:pPr>
        <w:rPr>
          <w:rFonts w:cstheme="minorHAnsi"/>
        </w:rPr>
      </w:pPr>
      <w:r w:rsidRPr="003E3B02">
        <w:rPr>
          <w:rFonts w:cstheme="minorHAnsi"/>
          <w:color w:val="202122"/>
          <w:shd w:val="clear" w:color="auto" w:fill="FFFFFF"/>
        </w:rPr>
        <w:t>Streben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nach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Erkenntnis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über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Sinn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Lebens,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das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Wesen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Welt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Stellung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Menschen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Welt;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Lehre,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Wissenschaft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Erkenntnis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Sinns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Lebens,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Welt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Stellung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Menschen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>
        <w:rPr>
          <w:rFonts w:cstheme="minorHAnsi"/>
          <w:color w:val="202122"/>
          <w:shd w:val="clear" w:color="auto" w:fill="FFFFFF"/>
        </w:rPr>
        <w:t>Welt;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61B4">
        <w:rPr>
          <w:rFonts w:cstheme="minorHAnsi"/>
          <w:color w:val="202122"/>
          <w:shd w:val="clear" w:color="auto" w:fill="FFFFFF"/>
        </w:rPr>
        <w:t>Liebe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61B4">
        <w:rPr>
          <w:rFonts w:cstheme="minorHAnsi"/>
          <w:color w:val="202122"/>
          <w:shd w:val="clear" w:color="auto" w:fill="FFFFFF"/>
        </w:rPr>
        <w:t>zur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3E3B02" w:rsidR="006A61B4">
        <w:rPr>
          <w:rFonts w:cstheme="minorHAnsi"/>
          <w:color w:val="202122"/>
          <w:shd w:val="clear" w:color="auto" w:fill="FFFFFF"/>
        </w:rPr>
        <w:t>Weisheit</w:t>
      </w:r>
    </w:p>
    <w:p w:rsidR="00092C2B" w:rsidP="00092C2B" w:rsidRDefault="001E561C" w14:paraId="54CF74F1" w14:textId="22299CEE">
      <w:pPr>
        <w:pStyle w:val="berschrift2"/>
        <w:rPr>
          <w:color w:val="ACB9CA" w:themeColor="text2" w:themeTint="66"/>
        </w:rPr>
      </w:pPr>
      <w:r w:rsidRPr="00DF0068">
        <w:rPr>
          <w:color w:val="ACB9CA" w:themeColor="text2" w:themeTint="66"/>
        </w:rPr>
        <w:t>„Banause“</w:t>
      </w:r>
      <w:r w:rsidR="007F3E63">
        <w:rPr>
          <w:color w:val="ACB9CA" w:themeColor="text2" w:themeTint="66"/>
        </w:rPr>
        <w:t xml:space="preserve"> </w:t>
      </w:r>
      <w:r w:rsidRPr="00DF0068" w:rsidR="006F5335">
        <w:rPr>
          <w:color w:val="ACB9CA" w:themeColor="text2" w:themeTint="66"/>
        </w:rPr>
        <w:t>(Wer</w:t>
      </w:r>
      <w:r w:rsidR="007F3E63">
        <w:rPr>
          <w:color w:val="ACB9CA" w:themeColor="text2" w:themeTint="66"/>
        </w:rPr>
        <w:t xml:space="preserve"> </w:t>
      </w:r>
      <w:r w:rsidRPr="00DF0068" w:rsidR="006F5335">
        <w:rPr>
          <w:color w:val="ACB9CA" w:themeColor="text2" w:themeTint="66"/>
        </w:rPr>
        <w:t>galt</w:t>
      </w:r>
      <w:r w:rsidR="007F3E63">
        <w:rPr>
          <w:color w:val="ACB9CA" w:themeColor="text2" w:themeTint="66"/>
        </w:rPr>
        <w:t xml:space="preserve"> </w:t>
      </w:r>
      <w:r w:rsidRPr="00DF0068" w:rsidR="006F5335">
        <w:rPr>
          <w:color w:val="ACB9CA" w:themeColor="text2" w:themeTint="66"/>
        </w:rPr>
        <w:t>als</w:t>
      </w:r>
      <w:r w:rsidR="007F3E63">
        <w:rPr>
          <w:color w:val="ACB9CA" w:themeColor="text2" w:themeTint="66"/>
        </w:rPr>
        <w:t xml:space="preserve"> </w:t>
      </w:r>
      <w:r w:rsidRPr="00DF0068" w:rsidR="006F5335">
        <w:rPr>
          <w:color w:val="ACB9CA" w:themeColor="text2" w:themeTint="66"/>
        </w:rPr>
        <w:t>„B.“?)</w:t>
      </w:r>
    </w:p>
    <w:p w:rsidRPr="00506E99" w:rsidR="00506E99" w:rsidP="00506E99" w:rsidRDefault="00506E99" w14:paraId="4E90E34D" w14:textId="564802A3">
      <w:pPr>
        <w:rPr>
          <w:rFonts w:cstheme="minorHAnsi"/>
          <w:color w:val="202122"/>
          <w:shd w:val="clear" w:color="auto" w:fill="FFFFFF"/>
        </w:rPr>
      </w:pPr>
      <w:r w:rsidRPr="00506E99">
        <w:rPr>
          <w:rFonts w:cstheme="minorHAnsi"/>
          <w:color w:val="202122"/>
          <w:shd w:val="clear" w:color="auto" w:fill="FFFFFF"/>
        </w:rPr>
        <w:t>Mensch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06E99">
        <w:rPr>
          <w:rFonts w:cstheme="minorHAnsi"/>
          <w:color w:val="202122"/>
          <w:shd w:val="clear" w:color="auto" w:fill="FFFFFF"/>
        </w:rPr>
        <w:t>ohne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06E99">
        <w:rPr>
          <w:rFonts w:cstheme="minorHAnsi"/>
          <w:color w:val="202122"/>
          <w:shd w:val="clear" w:color="auto" w:fill="FFFFFF"/>
        </w:rPr>
        <w:t>Verständnis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06E99">
        <w:rPr>
          <w:rFonts w:cstheme="minorHAnsi"/>
          <w:color w:val="202122"/>
          <w:shd w:val="clear" w:color="auto" w:fill="FFFFFF"/>
        </w:rPr>
        <w:t>für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06E99">
        <w:rPr>
          <w:rFonts w:cstheme="minorHAnsi"/>
          <w:color w:val="202122"/>
          <w:shd w:val="clear" w:color="auto" w:fill="FFFFFF"/>
        </w:rPr>
        <w:t>geistige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06E99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06E99">
        <w:rPr>
          <w:rFonts w:cstheme="minorHAnsi"/>
          <w:color w:val="202122"/>
          <w:shd w:val="clear" w:color="auto" w:fill="FFFFFF"/>
        </w:rPr>
        <w:t>künstlerische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06E99">
        <w:rPr>
          <w:rFonts w:cstheme="minorHAnsi"/>
          <w:color w:val="202122"/>
          <w:shd w:val="clear" w:color="auto" w:fill="FFFFFF"/>
        </w:rPr>
        <w:t>Dinge,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06E99">
        <w:rPr>
          <w:rFonts w:cstheme="minorHAnsi"/>
          <w:color w:val="202122"/>
          <w:shd w:val="clear" w:color="auto" w:fill="FFFFFF"/>
        </w:rPr>
        <w:t>ohne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06E99">
        <w:rPr>
          <w:rFonts w:cstheme="minorHAnsi"/>
          <w:color w:val="202122"/>
          <w:shd w:val="clear" w:color="auto" w:fill="FFFFFF"/>
        </w:rPr>
        <w:t>feinen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506E99">
        <w:rPr>
          <w:rFonts w:cstheme="minorHAnsi"/>
          <w:color w:val="202122"/>
          <w:shd w:val="clear" w:color="auto" w:fill="FFFFFF"/>
        </w:rPr>
        <w:t>Lebensstil</w:t>
      </w:r>
    </w:p>
    <w:p w:rsidR="00506E99" w:rsidP="599EABFE" w:rsidRDefault="00506E99" w14:paraId="25BE3511" w14:textId="6807B19E">
      <w:pPr>
        <w:rPr>
          <w:rFonts w:cs="Calibri" w:cstheme="minorAscii"/>
          <w:b w:val="1"/>
          <w:bCs w:val="1"/>
          <w:color w:val="202122"/>
          <w:shd w:val="clear" w:color="auto" w:fill="FFFFFF"/>
        </w:rPr>
      </w:pPr>
      <w:r w:rsidRPr="599EABFE" w:rsidR="00506E99">
        <w:rPr>
          <w:rFonts w:cs="Calibri" w:cstheme="minorAscii"/>
          <w:color w:val="202122"/>
          <w:shd w:val="clear" w:color="auto" w:fill="FFFFFF"/>
        </w:rPr>
        <w:t>Die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Bezeichnung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Banause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wurde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von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im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antiken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Griechenland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üblichen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Bezeichnung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β</w:t>
      </w:r>
      <w:proofErr w:type="spellStart"/>
      <w:r w:rsidRPr="599EABFE" w:rsidR="00506E99">
        <w:rPr>
          <w:rFonts w:cs="Calibri" w:cstheme="minorAscii"/>
          <w:color w:val="202122"/>
          <w:shd w:val="clear" w:color="auto" w:fill="FFFFFF"/>
        </w:rPr>
        <w:t>άν</w:t>
      </w:r>
      <w:proofErr w:type="spellEnd"/>
      <w:r w:rsidRPr="599EABFE" w:rsidR="00506E99">
        <w:rPr>
          <w:rFonts w:cs="Calibri" w:cstheme="minorAscii"/>
          <w:color w:val="202122"/>
          <w:shd w:val="clear" w:color="auto" w:fill="FFFFFF"/>
        </w:rPr>
        <w:t>α</w:t>
      </w:r>
      <w:proofErr w:type="spellStart"/>
      <w:r w:rsidRPr="599EABFE" w:rsidR="00506E99">
        <w:rPr>
          <w:rFonts w:cs="Calibri" w:cstheme="minorAscii"/>
          <w:color w:val="202122"/>
          <w:shd w:val="clear" w:color="auto" w:fill="FFFFFF"/>
        </w:rPr>
        <w:t>υσος</w:t>
      </w:r>
      <w:proofErr w:type="spellEnd"/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proofErr w:type="spellStart"/>
      <w:r w:rsidRPr="599EABFE" w:rsidR="00506E99">
        <w:rPr>
          <w:rFonts w:cs="Calibri" w:cstheme="minorAscii"/>
          <w:color w:val="202122"/>
          <w:shd w:val="clear" w:color="auto" w:fill="FFFFFF"/>
        </w:rPr>
        <w:t>bánausos</w:t>
      </w:r>
      <w:proofErr w:type="spellEnd"/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abgeleitet,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was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ursprünglich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„der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am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Ofen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Arbeitende“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bedeutete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(von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altgriechisch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βα</w:t>
      </w:r>
      <w:proofErr w:type="spellStart"/>
      <w:r w:rsidRPr="599EABFE" w:rsidR="00506E99">
        <w:rPr>
          <w:rFonts w:cs="Calibri" w:cstheme="minorAscii"/>
          <w:color w:val="202122"/>
          <w:shd w:val="clear" w:color="auto" w:fill="FFFFFF"/>
        </w:rPr>
        <w:t>ῦνος</w:t>
      </w:r>
      <w:proofErr w:type="spellEnd"/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proofErr w:type="spellStart"/>
      <w:r w:rsidRPr="599EABFE" w:rsidR="00506E99">
        <w:rPr>
          <w:rFonts w:cs="Calibri" w:cstheme="minorAscii"/>
          <w:color w:val="202122"/>
          <w:shd w:val="clear" w:color="auto" w:fill="FFFFFF"/>
        </w:rPr>
        <w:t>baúnos</w:t>
      </w:r>
      <w:proofErr w:type="spellEnd"/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„Ofen“),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später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im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weiteren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Sinne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„(Kunst-)Handwerker“,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schließlich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„gewöhnlich,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gemein,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506E99">
        <w:rPr>
          <w:rFonts w:cs="Calibri" w:cstheme="minorAscii"/>
          <w:color w:val="202122"/>
          <w:shd w:val="clear" w:color="auto" w:fill="FFFFFF"/>
        </w:rPr>
        <w:t>vulgär“.</w:t>
      </w:r>
      <w:ins w:author="Schachl Otmar" w:date="2022-01-16T17:21:59.715Z" w:id="836009481">
        <w:r w:rsidRPr="599EABFE" w:rsidR="3CD0482C">
          <w:rPr>
            <w:rFonts w:cs="Calibri" w:cstheme="minorAscii"/>
            <w:color w:val="202122"/>
            <w:shd w:val="clear" w:color="auto" w:fill="FFFFFF"/>
          </w:rPr>
          <w:t xml:space="preserve"> Bezeichnung für jemanden, der </w:t>
        </w:r>
      </w:ins>
      <w:proofErr w:type="gramStart"/>
      <w:ins w:author="Schachl Otmar" w:date="2022-01-16T17:21:59.715Z" w:id="1981205134">
        <w:r w:rsidRPr="599EABFE" w:rsidR="3CD0482C">
          <w:rPr>
            <w:rFonts w:cs="Calibri" w:cstheme="minorAscii"/>
            <w:color w:val="202122"/>
            <w:shd w:val="clear" w:color="auto" w:fill="FFFFFF"/>
          </w:rPr>
          <w:t>arbeiten</w:t>
        </w:r>
      </w:ins>
      <w:proofErr w:type="gramEnd"/>
      <w:ins w:author="Schachl Otmar" w:date="2022-01-16T17:21:59.715Z" w:id="223684564">
        <w:r w:rsidRPr="599EABFE" w:rsidR="3CD0482C">
          <w:rPr>
            <w:rFonts w:cs="Calibri" w:cstheme="minorAscii"/>
            <w:color w:val="202122"/>
            <w:shd w:val="clear" w:color="auto" w:fill="FFFFFF"/>
          </w:rPr>
          <w:t xml:space="preserve"> MUSS, um sich sein Leben zu verdienen</w:t>
        </w:r>
      </w:ins>
      <w:ins w:author="Schachl Otmar" w:date="2022-01-16T17:22:00.833Z" w:id="764750343">
        <w:r w:rsidRPr="599EABFE" w:rsidR="3CD0482C">
          <w:rPr>
            <w:rFonts w:cs="Calibri" w:cstheme="minorAscii"/>
            <w:color w:val="202122"/>
            <w:shd w:val="clear" w:color="auto" w:fill="FFFFFF"/>
          </w:rPr>
          <w:t>.</w:t>
        </w:r>
      </w:ins>
    </w:p>
    <w:p w:rsidR="00092C2B" w:rsidP="00092C2B" w:rsidRDefault="001E561C" w14:paraId="62D32CC7" w14:textId="21C05B43">
      <w:pPr>
        <w:pStyle w:val="berschrift2"/>
        <w:rPr>
          <w:color w:val="ACB9CA" w:themeColor="text2" w:themeTint="66"/>
        </w:rPr>
      </w:pPr>
      <w:r w:rsidRPr="00DF0068">
        <w:rPr>
          <w:color w:val="ACB9CA" w:themeColor="text2" w:themeTint="66"/>
        </w:rPr>
        <w:t>„Idiot“</w:t>
      </w:r>
      <w:r w:rsidR="007F3E63">
        <w:rPr>
          <w:color w:val="ACB9CA" w:themeColor="text2" w:themeTint="66"/>
        </w:rPr>
        <w:t xml:space="preserve"> </w:t>
      </w:r>
      <w:r w:rsidRPr="00DF0068" w:rsidR="006F5335">
        <w:rPr>
          <w:color w:val="ACB9CA" w:themeColor="text2" w:themeTint="66"/>
        </w:rPr>
        <w:t>(Welche</w:t>
      </w:r>
      <w:r w:rsidR="007F3E63">
        <w:rPr>
          <w:color w:val="ACB9CA" w:themeColor="text2" w:themeTint="66"/>
        </w:rPr>
        <w:t xml:space="preserve"> </w:t>
      </w:r>
      <w:r w:rsidRPr="00DF0068" w:rsidR="006F5335">
        <w:rPr>
          <w:color w:val="ACB9CA" w:themeColor="text2" w:themeTint="66"/>
        </w:rPr>
        <w:t>Leute</w:t>
      </w:r>
      <w:r w:rsidR="007F3E63">
        <w:rPr>
          <w:color w:val="ACB9CA" w:themeColor="text2" w:themeTint="66"/>
        </w:rPr>
        <w:t xml:space="preserve"> </w:t>
      </w:r>
      <w:r w:rsidRPr="00DF0068" w:rsidR="006F5335">
        <w:rPr>
          <w:color w:val="ACB9CA" w:themeColor="text2" w:themeTint="66"/>
        </w:rPr>
        <w:t>galten</w:t>
      </w:r>
      <w:r w:rsidR="007F3E63">
        <w:rPr>
          <w:color w:val="ACB9CA" w:themeColor="text2" w:themeTint="66"/>
        </w:rPr>
        <w:t xml:space="preserve"> </w:t>
      </w:r>
      <w:r w:rsidRPr="00DF0068" w:rsidR="006F5335">
        <w:rPr>
          <w:color w:val="ACB9CA" w:themeColor="text2" w:themeTint="66"/>
        </w:rPr>
        <w:t>als</w:t>
      </w:r>
      <w:r w:rsidR="007F3E63">
        <w:rPr>
          <w:color w:val="ACB9CA" w:themeColor="text2" w:themeTint="66"/>
        </w:rPr>
        <w:t xml:space="preserve"> </w:t>
      </w:r>
      <w:r w:rsidRPr="00DF0068" w:rsidR="006F5335">
        <w:rPr>
          <w:color w:val="ACB9CA" w:themeColor="text2" w:themeTint="66"/>
        </w:rPr>
        <w:t>„</w:t>
      </w:r>
      <w:proofErr w:type="spellStart"/>
      <w:r w:rsidRPr="00DF0068" w:rsidR="006F5335">
        <w:rPr>
          <w:color w:val="ACB9CA" w:themeColor="text2" w:themeTint="66"/>
        </w:rPr>
        <w:t>idiotes</w:t>
      </w:r>
      <w:proofErr w:type="spellEnd"/>
      <w:r w:rsidRPr="00DF0068" w:rsidR="006F5335">
        <w:rPr>
          <w:color w:val="ACB9CA" w:themeColor="text2" w:themeTint="66"/>
        </w:rPr>
        <w:t>“?)</w:t>
      </w:r>
    </w:p>
    <w:p w:rsidRPr="008162BE" w:rsidR="008162BE" w:rsidP="008162BE" w:rsidRDefault="008162BE" w14:paraId="5F0060A4" w14:textId="4AA8282A">
      <w:pPr>
        <w:rPr>
          <w:rFonts w:cstheme="minorHAnsi"/>
          <w:color w:val="202122"/>
          <w:shd w:val="clear" w:color="auto" w:fill="FFFFFF"/>
        </w:rPr>
      </w:pPr>
      <w:r w:rsidRPr="008162B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Ausdruck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Idiot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ist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heutigen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Sprachgebrauch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Schimpfwort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geläufig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bezeichnet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einen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dummen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Menschen.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Mehr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minder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stark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pejorative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Synonyme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sind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unter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anderem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„Trottel,“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„Depp“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(besonders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den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oberdeutschen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Dialekten),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„Dummkopf“,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„Blödmann“,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„Blödian“,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„Holzkopf“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„Schwachkopf“,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„Hornochse“,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„Einfaltspinsel“,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„Spacko“,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„Vollpfosten“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(neu)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oder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„Narr“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(veraltend).</w:t>
      </w:r>
    </w:p>
    <w:p w:rsidRPr="008162BE" w:rsidR="008162BE" w:rsidP="008162BE" w:rsidRDefault="008162BE" w14:paraId="2C885CB4" w14:textId="73EF8C6C">
      <w:pPr>
        <w:rPr>
          <w:rFonts w:cstheme="minorHAnsi"/>
          <w:color w:val="202122"/>
          <w:shd w:val="clear" w:color="auto" w:fill="FFFFFF"/>
        </w:rPr>
      </w:pPr>
      <w:proofErr w:type="spellStart"/>
      <w:r w:rsidRPr="008162BE">
        <w:rPr>
          <w:rFonts w:cstheme="minorHAnsi"/>
          <w:color w:val="202122"/>
          <w:shd w:val="clear" w:color="auto" w:fill="FFFFFF"/>
        </w:rPr>
        <w:t>Idiotes</w:t>
      </w:r>
      <w:proofErr w:type="spellEnd"/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(altgriechisch: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8162BE">
        <w:rPr>
          <w:rFonts w:cstheme="minorHAnsi"/>
          <w:color w:val="202122"/>
          <w:shd w:val="clear" w:color="auto" w:fill="FFFFFF"/>
        </w:rPr>
        <w:t>ἰδιώτης</w:t>
      </w:r>
      <w:proofErr w:type="spellEnd"/>
      <w:r w:rsidRPr="008162BE">
        <w:rPr>
          <w:rFonts w:cstheme="minorHAnsi"/>
          <w:color w:val="202122"/>
          <w:shd w:val="clear" w:color="auto" w:fill="FFFFFF"/>
        </w:rPr>
        <w:t>;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Plural: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8162BE">
        <w:rPr>
          <w:rFonts w:cstheme="minorHAnsi"/>
          <w:color w:val="202122"/>
          <w:shd w:val="clear" w:color="auto" w:fill="FFFFFF"/>
        </w:rPr>
        <w:t>ἰδιῶτ</w:t>
      </w:r>
      <w:proofErr w:type="spellEnd"/>
      <w:r w:rsidRPr="008162BE">
        <w:rPr>
          <w:rFonts w:cstheme="minorHAnsi"/>
          <w:color w:val="202122"/>
          <w:shd w:val="clear" w:color="auto" w:fill="FFFFFF"/>
        </w:rPr>
        <w:t>αι)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war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antiken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Griechenland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–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primär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nicht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wertende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–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Bezeichnung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für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einen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Privatmann,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zur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Zeit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des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Hellenismus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militärischen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Bereich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auch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für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einen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einfachen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Soldaten.</w:t>
      </w:r>
    </w:p>
    <w:p w:rsidRPr="008162BE" w:rsidR="008162BE" w:rsidP="599EABFE" w:rsidRDefault="008162BE" w14:paraId="0659392A" w14:textId="617529DC">
      <w:pPr>
        <w:rPr>
          <w:rFonts w:cs="Calibri" w:cstheme="minorAscii"/>
          <w:color w:val="202122"/>
          <w:shd w:val="clear" w:color="auto" w:fill="FFFFFF"/>
        </w:rPr>
      </w:pPr>
      <w:r w:rsidRPr="599EABFE" w:rsidR="008162BE">
        <w:rPr>
          <w:rFonts w:cs="Calibri" w:cstheme="minorAscii"/>
          <w:color w:val="202122"/>
          <w:shd w:val="clear" w:color="auto" w:fill="FFFFFF"/>
        </w:rPr>
        <w:t>Als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proofErr w:type="spellStart"/>
      <w:r w:rsidRPr="599EABFE" w:rsidR="008162BE">
        <w:rPr>
          <w:rFonts w:cs="Calibri" w:cstheme="minorAscii"/>
          <w:color w:val="202122"/>
          <w:shd w:val="clear" w:color="auto" w:fill="FFFFFF"/>
        </w:rPr>
        <w:t>Idiotes</w:t>
      </w:r>
      <w:proofErr w:type="spellEnd"/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bezeichnete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man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in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attischen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Demokratie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eine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Person,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die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weder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ein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öffentliches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Amt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proofErr w:type="gramStart"/>
      <w:r w:rsidRPr="599EABFE" w:rsidR="008162BE">
        <w:rPr>
          <w:rFonts w:cs="Calibri" w:cstheme="minorAscii"/>
          <w:color w:val="202122"/>
          <w:shd w:val="clear" w:color="auto" w:fill="FFFFFF"/>
        </w:rPr>
        <w:t>innehatte,</w:t>
      </w:r>
      <w:proofErr w:type="gramEnd"/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noch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sich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am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politischen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Leben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beteiligte,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sondern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primär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für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sich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und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ihren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eigenen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Hausstand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lebte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und</w:t>
      </w:r>
      <w:r w:rsidRPr="599EABFE" w:rsidR="007F3E63">
        <w:rPr>
          <w:rFonts w:cs="Calibri" w:cstheme="minorAscii"/>
          <w:color w:val="202122"/>
          <w:shd w:val="clear" w:color="auto" w:fill="FFFFFF"/>
        </w:rPr>
        <w:t xml:space="preserve"> </w:t>
      </w:r>
      <w:r w:rsidRPr="599EABFE" w:rsidR="008162BE">
        <w:rPr>
          <w:rFonts w:cs="Calibri" w:cstheme="minorAscii"/>
          <w:color w:val="202122"/>
          <w:shd w:val="clear" w:color="auto" w:fill="FFFFFF"/>
        </w:rPr>
        <w:t>wirtschaftete.</w:t>
      </w:r>
      <w:ins w:author="Schachl Otmar" w:date="2022-01-16T17:22:16.435Z" w:id="1353187972">
        <w:r w:rsidRPr="599EABFE" w:rsidR="2983B57C">
          <w:rPr>
            <w:rFonts w:cs="Calibri" w:cstheme="minorAscii"/>
            <w:color w:val="202122"/>
            <w:shd w:val="clear" w:color="auto" w:fill="FFFFFF"/>
          </w:rPr>
          <w:t xml:space="preserve">jem., der </w:t>
        </w:r>
      </w:ins>
    </w:p>
    <w:p w:rsidRPr="003E3B02" w:rsidR="000D331B" w:rsidRDefault="008162BE" w14:paraId="78CF5993" w14:textId="52B229C8">
      <w:pPr>
        <w:rPr>
          <w:rFonts w:cstheme="minorHAnsi"/>
        </w:rPr>
      </w:pPr>
      <w:r w:rsidRPr="008162BE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militärischen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Bereich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wurde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Begriff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von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griechischen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Historikern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auch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auf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Personen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bezogen,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einfache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Soldaten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keine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Befehlsgewalt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hatten.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Im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ptolemäischen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Ägypten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wurde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Begriff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offiziell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genutzt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und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taucht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in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Mannschaftslisten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der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Armee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als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Bezeichnung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für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die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einfachen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Soldaten</w:t>
      </w:r>
      <w:r w:rsidR="007F3E63">
        <w:rPr>
          <w:rFonts w:cstheme="minorHAnsi"/>
          <w:color w:val="202122"/>
          <w:shd w:val="clear" w:color="auto" w:fill="FFFFFF"/>
        </w:rPr>
        <w:t xml:space="preserve"> </w:t>
      </w:r>
      <w:r w:rsidRPr="008162BE">
        <w:rPr>
          <w:rFonts w:cstheme="minorHAnsi"/>
          <w:color w:val="202122"/>
          <w:shd w:val="clear" w:color="auto" w:fill="FFFFFF"/>
        </w:rPr>
        <w:t>auf.</w:t>
      </w:r>
    </w:p>
    <w:sectPr w:rsidRPr="003E3B02" w:rsidR="000D331B" w:rsidSect="004C1BD2">
      <w:pgSz w:w="11906" w:h="16838" w:orient="portrait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2862"/>
    <w:multiLevelType w:val="hybridMultilevel"/>
    <w:tmpl w:val="74962036"/>
    <w:lvl w:ilvl="0" w:tplc="EBDE317A">
      <w:numFmt w:val="bullet"/>
      <w:lvlText w:val=""/>
      <w:lvlJc w:val="left"/>
      <w:pPr>
        <w:ind w:left="1068" w:hanging="708"/>
      </w:pPr>
      <w:rPr>
        <w:rFonts w:hint="default" w:ascii="Symbol" w:hAnsi="Symbol" w:eastAsiaTheme="minorHAnsi" w:cstheme="minorHAnsi"/>
        <w:b w:val="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FE162D7"/>
    <w:multiLevelType w:val="multilevel"/>
    <w:tmpl w:val="D2B285E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F8"/>
    <w:rsid w:val="000474A1"/>
    <w:rsid w:val="00092C2B"/>
    <w:rsid w:val="000937BC"/>
    <w:rsid w:val="000C3903"/>
    <w:rsid w:val="000D331B"/>
    <w:rsid w:val="0012496F"/>
    <w:rsid w:val="00136EF8"/>
    <w:rsid w:val="00192007"/>
    <w:rsid w:val="001A501C"/>
    <w:rsid w:val="001C3A06"/>
    <w:rsid w:val="001C524A"/>
    <w:rsid w:val="001D03AE"/>
    <w:rsid w:val="001E561C"/>
    <w:rsid w:val="001E76E1"/>
    <w:rsid w:val="001F5B36"/>
    <w:rsid w:val="002A340E"/>
    <w:rsid w:val="002B24F1"/>
    <w:rsid w:val="002B5177"/>
    <w:rsid w:val="00365DF6"/>
    <w:rsid w:val="003E3B02"/>
    <w:rsid w:val="00407F43"/>
    <w:rsid w:val="00465575"/>
    <w:rsid w:val="00471CFD"/>
    <w:rsid w:val="00495D25"/>
    <w:rsid w:val="004C12D9"/>
    <w:rsid w:val="004C1BD2"/>
    <w:rsid w:val="004C26F6"/>
    <w:rsid w:val="004C382C"/>
    <w:rsid w:val="004E23DC"/>
    <w:rsid w:val="004F2BCD"/>
    <w:rsid w:val="00506E99"/>
    <w:rsid w:val="00517992"/>
    <w:rsid w:val="00597AC2"/>
    <w:rsid w:val="005A1FAA"/>
    <w:rsid w:val="005A30A1"/>
    <w:rsid w:val="005E26E0"/>
    <w:rsid w:val="00633520"/>
    <w:rsid w:val="006669B0"/>
    <w:rsid w:val="00676DCB"/>
    <w:rsid w:val="006A61B4"/>
    <w:rsid w:val="006A64FB"/>
    <w:rsid w:val="006A65F9"/>
    <w:rsid w:val="006A7891"/>
    <w:rsid w:val="006F519D"/>
    <w:rsid w:val="006F5335"/>
    <w:rsid w:val="007D1A5F"/>
    <w:rsid w:val="007D582D"/>
    <w:rsid w:val="007E4667"/>
    <w:rsid w:val="007E72DA"/>
    <w:rsid w:val="007F3E63"/>
    <w:rsid w:val="008162BE"/>
    <w:rsid w:val="00836CBF"/>
    <w:rsid w:val="00837DC1"/>
    <w:rsid w:val="008A0B4A"/>
    <w:rsid w:val="008A6E69"/>
    <w:rsid w:val="008B18F7"/>
    <w:rsid w:val="008D1150"/>
    <w:rsid w:val="009213FB"/>
    <w:rsid w:val="0095680E"/>
    <w:rsid w:val="00965F44"/>
    <w:rsid w:val="009A66F8"/>
    <w:rsid w:val="00A062D2"/>
    <w:rsid w:val="00A26DB8"/>
    <w:rsid w:val="00A43773"/>
    <w:rsid w:val="00A603AC"/>
    <w:rsid w:val="00A610E6"/>
    <w:rsid w:val="00A7687F"/>
    <w:rsid w:val="00A936C1"/>
    <w:rsid w:val="00A93897"/>
    <w:rsid w:val="00AC7089"/>
    <w:rsid w:val="00AF1396"/>
    <w:rsid w:val="00BD2907"/>
    <w:rsid w:val="00C01188"/>
    <w:rsid w:val="00C077F1"/>
    <w:rsid w:val="00C827A3"/>
    <w:rsid w:val="00C8695A"/>
    <w:rsid w:val="00CA6157"/>
    <w:rsid w:val="00CD4768"/>
    <w:rsid w:val="00CD76D4"/>
    <w:rsid w:val="00D0412E"/>
    <w:rsid w:val="00D1580D"/>
    <w:rsid w:val="00D53E31"/>
    <w:rsid w:val="00D664CE"/>
    <w:rsid w:val="00DA70A3"/>
    <w:rsid w:val="00DF0068"/>
    <w:rsid w:val="00E02ADB"/>
    <w:rsid w:val="00E725A5"/>
    <w:rsid w:val="00EB09AF"/>
    <w:rsid w:val="00EE5582"/>
    <w:rsid w:val="00EF0F99"/>
    <w:rsid w:val="00F27201"/>
    <w:rsid w:val="00F61BB1"/>
    <w:rsid w:val="00FA7E72"/>
    <w:rsid w:val="00FD26EE"/>
    <w:rsid w:val="02CEBE8E"/>
    <w:rsid w:val="0D321CEA"/>
    <w:rsid w:val="1069BDAC"/>
    <w:rsid w:val="13A15E6E"/>
    <w:rsid w:val="2983B57C"/>
    <w:rsid w:val="2B97E410"/>
    <w:rsid w:val="31FE7A74"/>
    <w:rsid w:val="34B4B011"/>
    <w:rsid w:val="3B1B4675"/>
    <w:rsid w:val="3CD0482C"/>
    <w:rsid w:val="3FF2E0C5"/>
    <w:rsid w:val="422DA2D7"/>
    <w:rsid w:val="599EABFE"/>
    <w:rsid w:val="60E09A92"/>
    <w:rsid w:val="73599542"/>
    <w:rsid w:val="7522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09AA"/>
  <w15:chartTrackingRefBased/>
  <w15:docId w15:val="{4B4E1430-BF27-4898-BC10-C6F81688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2C2B"/>
    <w:pPr>
      <w:keepNext/>
      <w:keepLines/>
      <w:numPr>
        <w:numId w:val="2"/>
      </w:numPr>
      <w:pBdr>
        <w:bottom w:val="single" w:color="D5DCE4" w:themeColor="text2" w:themeTint="33" w:sz="18" w:space="1"/>
      </w:pBdr>
      <w:spacing w:before="240" w:after="0"/>
      <w:outlineLvl w:val="0"/>
    </w:pPr>
    <w:rPr>
      <w:rFonts w:asciiTheme="majorHAnsi" w:hAnsiTheme="majorHAnsi" w:eastAsiaTheme="majorEastAsia" w:cstheme="majorBidi"/>
      <w:color w:val="222A35" w:themeColor="text2" w:themeShade="80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C2B"/>
    <w:pPr>
      <w:keepNext/>
      <w:keepLines/>
      <w:numPr>
        <w:ilvl w:val="1"/>
        <w:numId w:val="2"/>
      </w:numPr>
      <w:pBdr>
        <w:bottom w:val="single" w:color="44546A" w:themeColor="text2" w:sz="12" w:space="1"/>
      </w:pBdr>
      <w:spacing w:before="40" w:after="0"/>
      <w:outlineLvl w:val="1"/>
    </w:pPr>
    <w:rPr>
      <w:rFonts w:asciiTheme="majorHAnsi" w:hAnsiTheme="majorHAnsi" w:eastAsiaTheme="majorEastAsia" w:cstheme="majorHAnsi"/>
      <w:b/>
      <w:bCs/>
      <w:i/>
      <w:iCs/>
      <w:color w:val="ACB9CA" w:themeColor="text2" w:themeTint="66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2C2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2C2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2C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2C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2C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2C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2C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sdzsvb" w:customStyle="1">
    <w:name w:val="sdzsvb"/>
    <w:basedOn w:val="Absatz-Standardschriftart"/>
    <w:rsid w:val="001C3A06"/>
  </w:style>
  <w:style w:type="character" w:styleId="hgkelc" w:customStyle="1">
    <w:name w:val="hgkelc"/>
    <w:basedOn w:val="Absatz-Standardschriftart"/>
    <w:rsid w:val="008D1150"/>
  </w:style>
  <w:style w:type="character" w:styleId="Hyperlink">
    <w:name w:val="Hyperlink"/>
    <w:basedOn w:val="Absatz-Standardschriftart"/>
    <w:uiPriority w:val="99"/>
    <w:semiHidden/>
    <w:unhideWhenUsed/>
    <w:rsid w:val="001D03AE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1D03AE"/>
    <w:rPr>
      <w:b/>
      <w:bCs/>
    </w:rPr>
  </w:style>
  <w:style w:type="paragraph" w:styleId="Listenabsatz">
    <w:name w:val="List Paragraph"/>
    <w:basedOn w:val="Standard"/>
    <w:uiPriority w:val="34"/>
    <w:qFormat/>
    <w:rsid w:val="008B18F7"/>
    <w:pPr>
      <w:ind w:left="720"/>
      <w:contextualSpacing/>
    </w:pPr>
  </w:style>
  <w:style w:type="character" w:styleId="berschrift1Zchn" w:customStyle="1">
    <w:name w:val="Überschrift 1 Zchn"/>
    <w:basedOn w:val="Absatz-Standardschriftart"/>
    <w:link w:val="berschrift1"/>
    <w:uiPriority w:val="9"/>
    <w:rsid w:val="00092C2B"/>
    <w:rPr>
      <w:rFonts w:asciiTheme="majorHAnsi" w:hAnsiTheme="majorHAnsi" w:eastAsiaTheme="majorEastAsia" w:cstheme="majorBidi"/>
      <w:color w:val="222A35" w:themeColor="text2" w:themeShade="80"/>
      <w:sz w:val="44"/>
      <w:szCs w:val="44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092C2B"/>
    <w:rPr>
      <w:rFonts w:asciiTheme="majorHAnsi" w:hAnsiTheme="majorHAnsi" w:eastAsiaTheme="majorEastAsia" w:cstheme="majorHAnsi"/>
      <w:b/>
      <w:bCs/>
      <w:i/>
      <w:iCs/>
      <w:color w:val="ACB9CA" w:themeColor="text2" w:themeTint="66"/>
      <w:sz w:val="28"/>
      <w:szCs w:val="28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092C2B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092C2B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092C2B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092C2B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092C2B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092C2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092C2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arnattack.de/schuelerlexikon/geschichte/metoeken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learnattack.de/schuelerlexikon/geschichte/athen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learnattack.de/schuelerlexikon/geschichte/buerger-griechische-antike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learnattack.de/schuelerlexikon/geschichte/polis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learnattack.de/schuelerlexikon/geschichte/sklaven-griechische-antike" TargetMode="Externa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B1C55E0473B444912D021857426B97" ma:contentTypeVersion="3" ma:contentTypeDescription="Ein neues Dokument erstellen." ma:contentTypeScope="" ma:versionID="2ab1e4ebc1d799a2d318e6a78f8e5f18">
  <xsd:schema xmlns:xsd="http://www.w3.org/2001/XMLSchema" xmlns:xs="http://www.w3.org/2001/XMLSchema" xmlns:p="http://schemas.microsoft.com/office/2006/metadata/properties" xmlns:ns2="abe61226-3591-42eb-8a6a-828428029e08" targetNamespace="http://schemas.microsoft.com/office/2006/metadata/properties" ma:root="true" ma:fieldsID="a7e6a33ee1d67247e79ab94bd8064254" ns2:_="">
    <xsd:import namespace="abe61226-3591-42eb-8a6a-828428029e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61226-3591-42eb-8a6a-828428029e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e61226-3591-42eb-8a6a-828428029e08" xsi:nil="true"/>
  </documentManagement>
</p:properties>
</file>

<file path=customXml/itemProps1.xml><?xml version="1.0" encoding="utf-8"?>
<ds:datastoreItem xmlns:ds="http://schemas.openxmlformats.org/officeDocument/2006/customXml" ds:itemID="{FBC19AA1-DF53-476C-813A-3008E35823EA}"/>
</file>

<file path=customXml/itemProps2.xml><?xml version="1.0" encoding="utf-8"?>
<ds:datastoreItem xmlns:ds="http://schemas.openxmlformats.org/officeDocument/2006/customXml" ds:itemID="{862843D5-675E-4F9B-9326-92EAC5BC95FB}"/>
</file>

<file path=customXml/itemProps3.xml><?xml version="1.0" encoding="utf-8"?>
<ds:datastoreItem xmlns:ds="http://schemas.openxmlformats.org/officeDocument/2006/customXml" ds:itemID="{D2B4CF93-8988-4239-A37E-A94DDF8F0C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Schachl Otmar</cp:lastModifiedBy>
  <cp:revision>109</cp:revision>
  <dcterms:created xsi:type="dcterms:W3CDTF">2021-03-03T08:55:00Z</dcterms:created>
  <dcterms:modified xsi:type="dcterms:W3CDTF">2022-01-16T17:22:18Z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0x010100C7B1C55E0473B444912D021857426B97</vt:lpwstr>
  </property>
</Properties>
</file>