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3DD8" w14:textId="349BEE0B" w:rsidR="004E23DC" w:rsidRPr="00D664CE" w:rsidRDefault="000D331B">
      <w:pPr>
        <w:rPr>
          <w:b/>
          <w:bCs/>
        </w:rPr>
      </w:pPr>
      <w:r w:rsidRPr="00D664CE">
        <w:rPr>
          <w:b/>
          <w:bCs/>
        </w:rPr>
        <w:t>Griechische Antike - Wörter und Begriffe</w:t>
      </w:r>
    </w:p>
    <w:p w14:paraId="5D07EE7E" w14:textId="081E3F35" w:rsidR="000D331B" w:rsidRDefault="00136EF8">
      <w:r>
        <w:t xml:space="preserve">Die folgenden </w:t>
      </w:r>
      <w:r w:rsidR="000D331B">
        <w:t>Wörter stammen aus dem Griechischen und aus der Zeit der Antike</w:t>
      </w:r>
      <w:r>
        <w:t>!</w:t>
      </w:r>
    </w:p>
    <w:p w14:paraId="1808484E" w14:textId="77777777" w:rsidR="00136EF8" w:rsidRDefault="000D331B">
      <w:r w:rsidRPr="00D664CE">
        <w:rPr>
          <w:b/>
          <w:bCs/>
        </w:rPr>
        <w:t>Erkläre ihre Bedeutung</w:t>
      </w:r>
      <w:r>
        <w:t xml:space="preserve">! (Schreib </w:t>
      </w:r>
      <w:r w:rsidRPr="00D664CE">
        <w:rPr>
          <w:b/>
          <w:bCs/>
        </w:rPr>
        <w:t>deine Erklärungen</w:t>
      </w:r>
      <w:r>
        <w:t xml:space="preserve"> immer gleich </w:t>
      </w:r>
      <w:r w:rsidRPr="00D664CE">
        <w:rPr>
          <w:b/>
          <w:bCs/>
        </w:rPr>
        <w:t>unter das jeweilige Wort</w:t>
      </w:r>
      <w:r>
        <w:t xml:space="preserve">! Schreibe nicht zu kurz!! </w:t>
      </w:r>
    </w:p>
    <w:p w14:paraId="74331B74" w14:textId="67B12128" w:rsidR="000D331B" w:rsidRDefault="000D331B"/>
    <w:p w14:paraId="1151EAA7" w14:textId="295302B6" w:rsidR="000D331B" w:rsidRPr="00A92BE2" w:rsidRDefault="000D331B">
      <w:pPr>
        <w:rPr>
          <w:b/>
          <w:bCs/>
        </w:rPr>
      </w:pPr>
      <w:r w:rsidRPr="00A92BE2">
        <w:rPr>
          <w:b/>
          <w:bCs/>
        </w:rPr>
        <w:t>„Demokratie“</w:t>
      </w:r>
    </w:p>
    <w:p w14:paraId="709BC63F" w14:textId="4955EF5B" w:rsidR="008A1CF5" w:rsidRDefault="008A1CF5">
      <w:r>
        <w:t>-</w:t>
      </w:r>
      <w:r w:rsidR="00080BC1">
        <w:t>Herrschaft des Volkes</w:t>
      </w:r>
    </w:p>
    <w:p w14:paraId="00CC5A18" w14:textId="765C7779" w:rsidR="00080BC1" w:rsidRDefault="006A367B">
      <w:r>
        <w:rPr>
          <w:rFonts w:ascii="Arial" w:hAnsi="Arial" w:cs="Arial"/>
          <w:color w:val="202122"/>
          <w:sz w:val="21"/>
          <w:szCs w:val="21"/>
          <w:shd w:val="clear" w:color="auto" w:fill="FFFFFF"/>
        </w:rPr>
        <w:t xml:space="preserve"> </w:t>
      </w:r>
      <w:proofErr w:type="spellStart"/>
      <w:r w:rsidR="00080BC1" w:rsidRPr="00080BC1">
        <w:t>δῆμος</w:t>
      </w:r>
      <w:proofErr w:type="spellEnd"/>
      <w:r>
        <w:t xml:space="preserve"> </w:t>
      </w:r>
      <w:hyperlink r:id="rId8" w:tooltip="Demos" w:history="1">
        <w:proofErr w:type="spellStart"/>
        <w:r w:rsidR="00080BC1" w:rsidRPr="00080BC1">
          <w:t>dḗmos</w:t>
        </w:r>
        <w:proofErr w:type="spellEnd"/>
      </w:hyperlink>
      <w:r w:rsidR="00080BC1" w:rsidRPr="00080BC1">
        <w:t> „</w:t>
      </w:r>
      <w:hyperlink r:id="rId9" w:tooltip="Staatsvolk" w:history="1">
        <w:r w:rsidR="00080BC1" w:rsidRPr="00080BC1">
          <w:t>Staatsvolk</w:t>
        </w:r>
      </w:hyperlink>
      <w:r w:rsidR="00080BC1" w:rsidRPr="00080BC1">
        <w:t>“ und</w:t>
      </w:r>
      <w:r>
        <w:t xml:space="preserve"> </w:t>
      </w:r>
      <w:proofErr w:type="spellStart"/>
      <w:r w:rsidR="00080BC1" w:rsidRPr="00080BC1">
        <w:t>κράτος</w:t>
      </w:r>
      <w:proofErr w:type="spellEnd"/>
      <w:r>
        <w:t xml:space="preserve"> </w:t>
      </w:r>
      <w:hyperlink r:id="rId10" w:tooltip="-kratie" w:history="1">
        <w:proofErr w:type="spellStart"/>
        <w:r w:rsidR="00080BC1" w:rsidRPr="00080BC1">
          <w:t>krátos</w:t>
        </w:r>
        <w:proofErr w:type="spellEnd"/>
      </w:hyperlink>
      <w:r w:rsidR="00080BC1" w:rsidRPr="00080BC1">
        <w:t> „</w:t>
      </w:r>
      <w:hyperlink r:id="rId11" w:tooltip="Gewalt" w:history="1">
        <w:r w:rsidR="00080BC1" w:rsidRPr="00080BC1">
          <w:t>Gewalt</w:t>
        </w:r>
      </w:hyperlink>
      <w:r w:rsidR="00080BC1" w:rsidRPr="00080BC1">
        <w:t>,</w:t>
      </w:r>
      <w:r>
        <w:t xml:space="preserve"> </w:t>
      </w:r>
      <w:hyperlink r:id="rId12" w:tooltip="Macht" w:history="1">
        <w:r w:rsidR="00080BC1" w:rsidRPr="00080BC1">
          <w:t>Macht</w:t>
        </w:r>
      </w:hyperlink>
      <w:r w:rsidR="00080BC1" w:rsidRPr="00080BC1">
        <w:t>,</w:t>
      </w:r>
      <w:r>
        <w:t xml:space="preserve"> </w:t>
      </w:r>
      <w:hyperlink r:id="rId13" w:tooltip="Herrschaft" w:history="1">
        <w:r w:rsidR="00080BC1" w:rsidRPr="00080BC1">
          <w:t>Herrschaft</w:t>
        </w:r>
      </w:hyperlink>
      <w:r w:rsidR="00080BC1" w:rsidRPr="00080BC1">
        <w:t>“</w:t>
      </w:r>
    </w:p>
    <w:p w14:paraId="110C1FF2" w14:textId="702F30EF" w:rsidR="00A92BE2" w:rsidRPr="00A92BE2" w:rsidRDefault="006A367B">
      <w:pPr>
        <w:rPr>
          <w:b/>
          <w:bCs/>
        </w:rPr>
      </w:pPr>
      <w:r w:rsidRPr="00A92BE2">
        <w:rPr>
          <w:b/>
          <w:bCs/>
        </w:rPr>
        <w:t xml:space="preserve">Attische Demokratie </w:t>
      </w:r>
    </w:p>
    <w:p w14:paraId="54605BA9" w14:textId="719C12A2" w:rsidR="006A367B" w:rsidRDefault="006A367B">
      <w:r>
        <w:t>Früh</w:t>
      </w:r>
      <w:r w:rsidR="00A92BE2">
        <w:t>e</w:t>
      </w:r>
      <w:r>
        <w:t>s Modell der Demokratie im antiken Griechenland, bestimmte Personen waren noch ausgeschlossen, wie z.B. Frauen und Sklaven.</w:t>
      </w:r>
    </w:p>
    <w:p w14:paraId="0B83B51C" w14:textId="175676B9" w:rsidR="00A92BE2" w:rsidRPr="00080BC1" w:rsidRDefault="00A92BE2">
      <w:r>
        <w:t xml:space="preserve">Attisch - </w:t>
      </w:r>
      <w:r w:rsidRPr="00A92BE2">
        <w:t>die Kultur </w:t>
      </w:r>
      <w:hyperlink r:id="rId14" w:history="1">
        <w:r w:rsidRPr="00A92BE2">
          <w:t>Attikas</w:t>
        </w:r>
      </w:hyperlink>
      <w:r w:rsidRPr="00A92BE2">
        <w:t> betreffend</w:t>
      </w:r>
      <w:r>
        <w:t xml:space="preserve"> - </w:t>
      </w:r>
      <w:r w:rsidRPr="00A92BE2">
        <w:t xml:space="preserve">Das Attische Griechisch ist ein Dialekt des Altgriechischen, der in </w:t>
      </w:r>
      <w:r w:rsidRPr="00A92BE2">
        <w:rPr>
          <w:i/>
          <w:iCs/>
          <w:u w:val="single"/>
        </w:rPr>
        <w:t>Attika, der Region um Athen</w:t>
      </w:r>
      <w:r w:rsidRPr="00A92BE2">
        <w:t>, gesprochen wurde. Das Attische des 5. Jahrhunderts v. Chr. gilt als klassische Form des Griechischen. </w:t>
      </w:r>
    </w:p>
    <w:p w14:paraId="7CD07BDD" w14:textId="04D0CF32" w:rsidR="00350D43" w:rsidRPr="00E66AB3" w:rsidRDefault="000D331B">
      <w:pPr>
        <w:rPr>
          <w:b/>
          <w:bCs/>
        </w:rPr>
      </w:pPr>
      <w:r w:rsidRPr="00E66AB3">
        <w:rPr>
          <w:b/>
          <w:bCs/>
        </w:rPr>
        <w:t>„Aristokratie“</w:t>
      </w:r>
    </w:p>
    <w:p w14:paraId="59A963AA" w14:textId="3DF76F58" w:rsidR="00350D43" w:rsidRDefault="00350D43">
      <w:r>
        <w:t>Staatsform, bei der die Herrschaft im Besitz des Adels ist</w:t>
      </w:r>
    </w:p>
    <w:p w14:paraId="587759E2" w14:textId="212F7A6C" w:rsidR="00350D43" w:rsidRDefault="00350D43">
      <w:proofErr w:type="spellStart"/>
      <w:r>
        <w:rPr>
          <w:rStyle w:val="grek"/>
        </w:rPr>
        <w:t>ἀριστοκρ</w:t>
      </w:r>
      <w:proofErr w:type="spellEnd"/>
      <w:r>
        <w:rPr>
          <w:rStyle w:val="grek"/>
        </w:rPr>
        <w:t>ατία</w:t>
      </w:r>
      <w:r>
        <w:t xml:space="preserve">, </w:t>
      </w:r>
      <w:proofErr w:type="spellStart"/>
      <w:r>
        <w:rPr>
          <w:i/>
          <w:iCs/>
        </w:rPr>
        <w:t>aristokratía</w:t>
      </w:r>
      <w:proofErr w:type="spellEnd"/>
      <w:r>
        <w:t xml:space="preserve">, aus </w:t>
      </w:r>
      <w:proofErr w:type="spellStart"/>
      <w:r>
        <w:rPr>
          <w:rStyle w:val="grek"/>
        </w:rPr>
        <w:t>ἄριστος</w:t>
      </w:r>
      <w:proofErr w:type="spellEnd"/>
      <w:r>
        <w:t xml:space="preserve">, </w:t>
      </w:r>
      <w:proofErr w:type="spellStart"/>
      <w:r>
        <w:rPr>
          <w:i/>
          <w:iCs/>
        </w:rPr>
        <w:t>aristos</w:t>
      </w:r>
      <w:proofErr w:type="spellEnd"/>
      <w:r>
        <w:t xml:space="preserve">: </w:t>
      </w:r>
      <w:r>
        <w:rPr>
          <w:i/>
          <w:iCs/>
        </w:rPr>
        <w:t>Bester</w:t>
      </w:r>
      <w:r>
        <w:t xml:space="preserve"> und </w:t>
      </w:r>
      <w:proofErr w:type="spellStart"/>
      <w:r>
        <w:rPr>
          <w:rStyle w:val="grek"/>
        </w:rPr>
        <w:t>κρ</w:t>
      </w:r>
      <w:proofErr w:type="spellEnd"/>
      <w:r>
        <w:rPr>
          <w:rStyle w:val="grek"/>
        </w:rPr>
        <w:t>ατεῖν</w:t>
      </w:r>
      <w:r>
        <w:t xml:space="preserve">, </w:t>
      </w:r>
      <w:proofErr w:type="spellStart"/>
      <w:r>
        <w:rPr>
          <w:i/>
          <w:iCs/>
        </w:rPr>
        <w:t>kratein</w:t>
      </w:r>
      <w:proofErr w:type="spellEnd"/>
      <w:r>
        <w:t xml:space="preserve">: </w:t>
      </w:r>
      <w:r>
        <w:rPr>
          <w:i/>
          <w:iCs/>
        </w:rPr>
        <w:t>herrschen</w:t>
      </w:r>
      <w:r>
        <w:t>,</w:t>
      </w:r>
    </w:p>
    <w:p w14:paraId="186FB657" w14:textId="7401D3E3" w:rsidR="000D331B" w:rsidRPr="00E66AB3" w:rsidRDefault="000D331B">
      <w:pPr>
        <w:rPr>
          <w:b/>
          <w:bCs/>
        </w:rPr>
      </w:pPr>
      <w:r w:rsidRPr="00E66AB3">
        <w:rPr>
          <w:b/>
          <w:bCs/>
        </w:rPr>
        <w:t>„Monarchie“</w:t>
      </w:r>
    </w:p>
    <w:p w14:paraId="052AB1AA" w14:textId="19E7B14F" w:rsidR="004E4648" w:rsidRDefault="004E4648">
      <w:r>
        <w:t>Staatsform mit einem durch seine Herkunft legitimierten Herrscher an der Spitze</w:t>
      </w:r>
    </w:p>
    <w:p w14:paraId="0D452BFE" w14:textId="3ACCB799" w:rsidR="004E4648" w:rsidRDefault="004E4648">
      <w:proofErr w:type="spellStart"/>
      <w:r>
        <w:rPr>
          <w:rStyle w:val="grek"/>
        </w:rPr>
        <w:t>μον</w:t>
      </w:r>
      <w:proofErr w:type="spellEnd"/>
      <w:r>
        <w:rPr>
          <w:rStyle w:val="grek"/>
        </w:rPr>
        <w:t>αρχία</w:t>
      </w:r>
      <w:r>
        <w:t xml:space="preserve"> </w:t>
      </w:r>
      <w:proofErr w:type="spellStart"/>
      <w:r>
        <w:rPr>
          <w:i/>
          <w:iCs/>
        </w:rPr>
        <w:t>monarchía</w:t>
      </w:r>
      <w:proofErr w:type="spellEnd"/>
      <w:r>
        <w:rPr>
          <w:i/>
          <w:iCs/>
        </w:rPr>
        <w:t xml:space="preserve"> – „Alleinherrschaft“</w:t>
      </w:r>
      <w:r w:rsidR="0078367C">
        <w:rPr>
          <w:i/>
          <w:iCs/>
        </w:rPr>
        <w:t xml:space="preserve"> </w:t>
      </w:r>
      <w:proofErr w:type="spellStart"/>
      <w:proofErr w:type="gramStart"/>
      <w:r w:rsidR="0078367C">
        <w:rPr>
          <w:rFonts w:ascii="Arial" w:hAnsi="Arial" w:cs="Arial"/>
          <w:i/>
          <w:iCs/>
          <w:color w:val="202122"/>
          <w:sz w:val="21"/>
          <w:szCs w:val="21"/>
          <w:shd w:val="clear" w:color="auto" w:fill="FFFFFF"/>
        </w:rPr>
        <w:t>monos</w:t>
      </w:r>
      <w:r w:rsidR="0078367C">
        <w:rPr>
          <w:rFonts w:ascii="Arial" w:hAnsi="Arial" w:cs="Arial"/>
          <w:color w:val="202122"/>
          <w:sz w:val="21"/>
          <w:szCs w:val="21"/>
          <w:shd w:val="clear" w:color="auto" w:fill="FFFFFF"/>
        </w:rPr>
        <w:t>‚</w:t>
      </w:r>
      <w:proofErr w:type="gramEnd"/>
      <w:r w:rsidR="0078367C">
        <w:rPr>
          <w:rFonts w:ascii="Arial" w:hAnsi="Arial" w:cs="Arial"/>
          <w:color w:val="202122"/>
          <w:sz w:val="21"/>
          <w:szCs w:val="21"/>
          <w:shd w:val="clear" w:color="auto" w:fill="FFFFFF"/>
        </w:rPr>
        <w:t>ein</w:t>
      </w:r>
      <w:proofErr w:type="spellEnd"/>
      <w:r w:rsidR="0078367C">
        <w:rPr>
          <w:rFonts w:ascii="Arial" w:hAnsi="Arial" w:cs="Arial"/>
          <w:color w:val="202122"/>
          <w:sz w:val="21"/>
          <w:szCs w:val="21"/>
          <w:shd w:val="clear" w:color="auto" w:fill="FFFFFF"/>
        </w:rPr>
        <w:t xml:space="preserve">‘ und </w:t>
      </w:r>
      <w:proofErr w:type="spellStart"/>
      <w:r w:rsidR="0078367C">
        <w:rPr>
          <w:rStyle w:val="grek"/>
          <w:rFonts w:ascii="Arial" w:hAnsi="Arial" w:cs="Arial"/>
          <w:color w:val="202122"/>
          <w:sz w:val="21"/>
          <w:szCs w:val="21"/>
          <w:shd w:val="clear" w:color="auto" w:fill="FFFFFF"/>
        </w:rPr>
        <w:t>ἄρχειν</w:t>
      </w:r>
      <w:proofErr w:type="spellEnd"/>
      <w:r w:rsidR="0078367C">
        <w:rPr>
          <w:rFonts w:ascii="Arial" w:hAnsi="Arial" w:cs="Arial"/>
          <w:color w:val="202122"/>
          <w:sz w:val="21"/>
          <w:szCs w:val="21"/>
          <w:shd w:val="clear" w:color="auto" w:fill="FFFFFF"/>
        </w:rPr>
        <w:t xml:space="preserve"> </w:t>
      </w:r>
      <w:proofErr w:type="spellStart"/>
      <w:r w:rsidR="0078367C">
        <w:rPr>
          <w:rFonts w:ascii="Arial" w:hAnsi="Arial" w:cs="Arial"/>
          <w:i/>
          <w:iCs/>
          <w:color w:val="202122"/>
          <w:sz w:val="21"/>
          <w:szCs w:val="21"/>
          <w:shd w:val="clear" w:color="auto" w:fill="FFFFFF"/>
        </w:rPr>
        <w:t>archein</w:t>
      </w:r>
      <w:proofErr w:type="spellEnd"/>
      <w:r w:rsidR="0078367C">
        <w:rPr>
          <w:rFonts w:ascii="Arial" w:hAnsi="Arial" w:cs="Arial"/>
          <w:color w:val="202122"/>
          <w:sz w:val="21"/>
          <w:szCs w:val="21"/>
          <w:shd w:val="clear" w:color="auto" w:fill="FFFFFF"/>
        </w:rPr>
        <w:t> ‚herrschen‘</w:t>
      </w:r>
    </w:p>
    <w:p w14:paraId="46F5C810" w14:textId="59919050" w:rsidR="001E561C" w:rsidRPr="00E66AB3" w:rsidRDefault="001E561C">
      <w:pPr>
        <w:rPr>
          <w:b/>
          <w:bCs/>
        </w:rPr>
      </w:pPr>
      <w:r w:rsidRPr="00E66AB3">
        <w:rPr>
          <w:b/>
          <w:bCs/>
        </w:rPr>
        <w:t>„Anarchie“</w:t>
      </w:r>
    </w:p>
    <w:p w14:paraId="405A24F4" w14:textId="0DBE212A" w:rsidR="004E4648" w:rsidRDefault="004E4648">
      <w:r>
        <w:t>-Abwesenheit von Herrschaft</w:t>
      </w:r>
    </w:p>
    <w:p w14:paraId="370C2884" w14:textId="687B3448" w:rsidR="004E4648" w:rsidRPr="004E4648" w:rsidRDefault="004E4648">
      <w:pPr>
        <w:rPr>
          <w:i/>
          <w:iCs/>
        </w:rPr>
      </w:pPr>
      <w:proofErr w:type="spellStart"/>
      <w:r>
        <w:rPr>
          <w:rStyle w:val="grek"/>
        </w:rPr>
        <w:t>ἀν</w:t>
      </w:r>
      <w:proofErr w:type="spellEnd"/>
      <w:r>
        <w:rPr>
          <w:rStyle w:val="grek"/>
        </w:rPr>
        <w:t>αρχία</w:t>
      </w:r>
      <w:r>
        <w:t xml:space="preserve"> </w:t>
      </w:r>
      <w:proofErr w:type="spellStart"/>
      <w:r>
        <w:rPr>
          <w:rStyle w:val="latn"/>
          <w:i/>
          <w:iCs/>
        </w:rPr>
        <w:t>anarchía</w:t>
      </w:r>
      <w:proofErr w:type="spellEnd"/>
      <w:r>
        <w:rPr>
          <w:rStyle w:val="latn"/>
          <w:i/>
          <w:iCs/>
        </w:rPr>
        <w:t xml:space="preserve"> – „Herrschaftslosigkeit</w:t>
      </w:r>
    </w:p>
    <w:p w14:paraId="3ECFBCC0" w14:textId="6889E99B" w:rsidR="000D331B" w:rsidRPr="00E66AB3" w:rsidRDefault="000D331B">
      <w:pPr>
        <w:rPr>
          <w:b/>
          <w:bCs/>
        </w:rPr>
      </w:pPr>
      <w:r w:rsidRPr="00E66AB3">
        <w:rPr>
          <w:b/>
          <w:bCs/>
        </w:rPr>
        <w:t>„Hippokratischer Eid“</w:t>
      </w:r>
    </w:p>
    <w:p w14:paraId="0DD3CB35" w14:textId="69162BA7" w:rsidR="004E4648" w:rsidRDefault="00A92BE2" w:rsidP="004E4648">
      <w:r>
        <w:t>Arztgelöbnis</w:t>
      </w:r>
    </w:p>
    <w:p w14:paraId="31B7E24C" w14:textId="7190BEA9" w:rsidR="0043352A" w:rsidRDefault="0043352A" w:rsidP="004E4648">
      <w:r>
        <w:t>Es ist ursprünglich in griechischer Sprache verfasst. Urerbschaft ist unbekannt</w:t>
      </w:r>
    </w:p>
    <w:p w14:paraId="0423F94B" w14:textId="69C4B877" w:rsidR="006A367B" w:rsidRDefault="0043352A" w:rsidP="004E4648">
      <w:r>
        <w:t>Namensherkunft:</w:t>
      </w:r>
      <w:r w:rsidR="006A367B">
        <w:t xml:space="preserve"> Hippokrates von Kos war einer der berühmtesten Ärzte im Altertum, er lehrte die Schule der „Humoralpathologie“</w:t>
      </w:r>
    </w:p>
    <w:p w14:paraId="00C5267F" w14:textId="5D3C84F9" w:rsidR="000D331B" w:rsidRPr="00E66AB3" w:rsidRDefault="000D331B">
      <w:pPr>
        <w:rPr>
          <w:b/>
          <w:bCs/>
        </w:rPr>
      </w:pPr>
      <w:r w:rsidRPr="00E66AB3">
        <w:rPr>
          <w:b/>
          <w:bCs/>
        </w:rPr>
        <w:t>„Marathon“ (Woher kommt dieser Name?)</w:t>
      </w:r>
    </w:p>
    <w:p w14:paraId="75C63F90" w14:textId="06BFEFAC" w:rsidR="0043352A" w:rsidRDefault="0043352A">
      <w:r>
        <w:t>Ein langer Wettlauf</w:t>
      </w:r>
    </w:p>
    <w:p w14:paraId="136184DE" w14:textId="17884D2F" w:rsidR="0043352A" w:rsidRDefault="0043352A">
      <w:r>
        <w:t xml:space="preserve">In der Stadt </w:t>
      </w:r>
      <w:proofErr w:type="spellStart"/>
      <w:r>
        <w:t>Marathone</w:t>
      </w:r>
      <w:proofErr w:type="spellEnd"/>
      <w:r>
        <w:t xml:space="preserve"> hat damals eine Schlacht </w:t>
      </w:r>
      <w:r w:rsidR="00A92BE2">
        <w:t>stattgefunden</w:t>
      </w:r>
      <w:r>
        <w:t xml:space="preserve">. Der Geschichte zufolge lief ein Bote nach Athen, um die frohe Nachricht zu überbringen. Nachdem diese Aufgabe erfüllt </w:t>
      </w:r>
      <w:proofErr w:type="gramStart"/>
      <w:r>
        <w:t>war</w:t>
      </w:r>
      <w:proofErr w:type="gramEnd"/>
      <w:r>
        <w:t xml:space="preserve"> ist er gestorben.</w:t>
      </w:r>
      <w:r w:rsidR="7327EB75">
        <w:t xml:space="preserve"> </w:t>
      </w:r>
      <w:ins w:id="0" w:author="Schachl Otmar" w:date="2022-01-16T17:11:00Z">
        <w:r w:rsidR="7327EB75">
          <w:t>Die Strecke, die er lief, betrug 42, … km.</w:t>
        </w:r>
      </w:ins>
    </w:p>
    <w:p w14:paraId="7D72C01E" w14:textId="7DE0AE51" w:rsidR="0043352A" w:rsidRDefault="0043352A">
      <w:r w:rsidRPr="0043352A">
        <w:t>Im Jahr 1896 fanden in Athen die ersten modernen</w:t>
      </w:r>
      <w:r>
        <w:t xml:space="preserve"> </w:t>
      </w:r>
      <w:hyperlink r:id="rId15" w:tooltip="Olympische Spiele" w:history="1">
        <w:r w:rsidRPr="0043352A">
          <w:t>Olympischen Spiele</w:t>
        </w:r>
      </w:hyperlink>
      <w:r>
        <w:t xml:space="preserve"> </w:t>
      </w:r>
      <w:r w:rsidRPr="0043352A">
        <w:t>statt, mit dem ersten modernen Marathonlauf von Marathon ins Olympiastadion von Athen.</w:t>
      </w:r>
    </w:p>
    <w:p w14:paraId="016168A3" w14:textId="1668DBFF" w:rsidR="000D331B" w:rsidRPr="00E66AB3" w:rsidRDefault="000D331B">
      <w:pPr>
        <w:rPr>
          <w:b/>
          <w:bCs/>
        </w:rPr>
      </w:pPr>
      <w:r w:rsidRPr="00E66AB3">
        <w:rPr>
          <w:b/>
          <w:bCs/>
        </w:rPr>
        <w:lastRenderedPageBreak/>
        <w:t>„platonische Liebe“</w:t>
      </w:r>
    </w:p>
    <w:p w14:paraId="4FCC8CAB" w14:textId="011AE60F" w:rsidR="0043352A" w:rsidRDefault="0043352A">
      <w:r>
        <w:t>Nicht-körperliche Liebe</w:t>
      </w:r>
    </w:p>
    <w:p w14:paraId="35D8E3DB" w14:textId="7FF88E42" w:rsidR="0043352A" w:rsidRDefault="0043352A">
      <w:r>
        <w:t>Benannt nach Platon, einem bekannten Philosophen und der Schüler von Sokrates.</w:t>
      </w:r>
    </w:p>
    <w:p w14:paraId="7D767EBF" w14:textId="2D30D525" w:rsidR="0043352A" w:rsidRDefault="00943AA3">
      <w:r w:rsidRPr="00943AA3">
        <w:t>Platon sieht in der Liebe (</w:t>
      </w:r>
      <w:hyperlink r:id="rId16" w:tooltip="Eros (Philosophie)" w:history="1">
        <w:r w:rsidRPr="00943AA3">
          <w:t>Eros</w:t>
        </w:r>
      </w:hyperlink>
      <w:r w:rsidRPr="00943AA3">
        <w:t>) ein Streben des Liebenden, das diesen stets vom Besonderen zum Allgemeinen, vom Vereinzelten zum Umfassenden führen soll. </w:t>
      </w:r>
    </w:p>
    <w:p w14:paraId="487108F1" w14:textId="456DB45F" w:rsidR="000D331B" w:rsidRPr="00CD3C13" w:rsidRDefault="000D331B">
      <w:pPr>
        <w:rPr>
          <w:b/>
          <w:bCs/>
        </w:rPr>
      </w:pPr>
      <w:r w:rsidRPr="00CD3C13">
        <w:rPr>
          <w:b/>
          <w:bCs/>
        </w:rPr>
        <w:t>„stoische Ruhe“ (Erkläre auch: Wer war die Stoa?)</w:t>
      </w:r>
    </w:p>
    <w:p w14:paraId="1CAD88BD" w14:textId="32A330A8" w:rsidR="00943AA3" w:rsidRDefault="00943AA3">
      <w:r>
        <w:t>Innere Ruhe und Gelassenheit.  Ein „</w:t>
      </w:r>
      <w:r w:rsidR="00CD3C13">
        <w:t>s</w:t>
      </w:r>
      <w:r>
        <w:t>toischer“ Mensch lässt sich durch nichts aus der Ruhe bringen.</w:t>
      </w:r>
    </w:p>
    <w:p w14:paraId="398E62F1" w14:textId="0DFB7019" w:rsidR="00CD3C13" w:rsidRDefault="00CD3C13">
      <w:r w:rsidRPr="00CD3C13">
        <w:t>Der Name (griechisch </w:t>
      </w:r>
      <w:proofErr w:type="spellStart"/>
      <w:r w:rsidRPr="00CD3C13">
        <w:t>στοά</w:t>
      </w:r>
      <w:proofErr w:type="spellEnd"/>
      <w:r w:rsidRPr="00CD3C13">
        <w:t xml:space="preserve"> π</w:t>
      </w:r>
      <w:proofErr w:type="spellStart"/>
      <w:r w:rsidRPr="00CD3C13">
        <w:t>οικίλη</w:t>
      </w:r>
      <w:proofErr w:type="spellEnd"/>
      <w:r w:rsidRPr="00CD3C13">
        <w:t> – „bunte Vorhalle“) geht auf eine</w:t>
      </w:r>
      <w:r>
        <w:t xml:space="preserve"> </w:t>
      </w:r>
      <w:hyperlink r:id="rId17" w:tooltip="Stoa (Architektur)" w:history="1">
        <w:r w:rsidRPr="00CD3C13">
          <w:t>Säulenhalle (Stoa)</w:t>
        </w:r>
      </w:hyperlink>
      <w:r>
        <w:t xml:space="preserve"> </w:t>
      </w:r>
      <w:r w:rsidRPr="00CD3C13">
        <w:t>auf der</w:t>
      </w:r>
      <w:r>
        <w:t xml:space="preserve"> </w:t>
      </w:r>
      <w:hyperlink r:id="rId18" w:tooltip="Agora (Athen)" w:history="1">
        <w:r w:rsidRPr="00CD3C13">
          <w:t>Agora</w:t>
        </w:r>
      </w:hyperlink>
      <w:r w:rsidRPr="00CD3C13">
        <w:t>, dem Marktplatz von </w:t>
      </w:r>
      <w:hyperlink r:id="rId19" w:history="1">
        <w:r w:rsidRPr="00CD3C13">
          <w:t>Athen</w:t>
        </w:r>
      </w:hyperlink>
    </w:p>
    <w:p w14:paraId="48B692E1" w14:textId="151057CA" w:rsidR="00943AA3" w:rsidRDefault="00943AA3">
      <w:r>
        <w:t>Die Stoa (</w:t>
      </w:r>
      <w:proofErr w:type="spellStart"/>
      <w:r>
        <w:rPr>
          <w:rFonts w:ascii="Arial" w:hAnsi="Arial" w:cs="Arial"/>
          <w:color w:val="202122"/>
          <w:sz w:val="21"/>
          <w:szCs w:val="21"/>
          <w:shd w:val="clear" w:color="auto" w:fill="FFFFFF"/>
        </w:rPr>
        <w:t>στοά</w:t>
      </w:r>
      <w:proofErr w:type="spellEnd"/>
      <w:r>
        <w:rPr>
          <w:rFonts w:ascii="Arial" w:hAnsi="Arial" w:cs="Arial"/>
          <w:color w:val="202122"/>
          <w:sz w:val="21"/>
          <w:szCs w:val="21"/>
          <w:shd w:val="clear" w:color="auto" w:fill="FFFFFF"/>
        </w:rPr>
        <w:t xml:space="preserve">) </w:t>
      </w:r>
      <w:r>
        <w:t>war eine griechische Philosophenschule. Ihre oberste Maxime: In Übereinstimmung mit sich selbst und der Natur zu sein und Neigungen und Affekte als der Einsicht hinderlich zu bekämpfen.</w:t>
      </w:r>
    </w:p>
    <w:p w14:paraId="78E5A1DE" w14:textId="288893B5" w:rsidR="004E4648" w:rsidRPr="00CD3C13" w:rsidRDefault="000D331B">
      <w:pPr>
        <w:rPr>
          <w:b/>
          <w:bCs/>
        </w:rPr>
      </w:pPr>
      <w:r w:rsidRPr="00CD3C13">
        <w:rPr>
          <w:b/>
          <w:bCs/>
        </w:rPr>
        <w:t>„Zyniker“</w:t>
      </w:r>
    </w:p>
    <w:p w14:paraId="4590506F" w14:textId="42CC562F" w:rsidR="004E4648" w:rsidRPr="004E4648" w:rsidRDefault="004E4648">
      <w:r w:rsidRPr="004E4648">
        <w:t xml:space="preserve">Denk- und Handlungsweise, die </w:t>
      </w:r>
      <w:proofErr w:type="gramStart"/>
      <w:r w:rsidRPr="004E4648">
        <w:t>durch beißenden</w:t>
      </w:r>
      <w:proofErr w:type="gramEnd"/>
      <w:r w:rsidRPr="004E4648">
        <w:t xml:space="preserve"> </w:t>
      </w:r>
      <w:hyperlink r:id="rId20" w:tooltip="Spott" w:history="1">
        <w:r w:rsidRPr="004E4648">
          <w:t>Spott</w:t>
        </w:r>
      </w:hyperlink>
      <w:r w:rsidRPr="004E4648">
        <w:t xml:space="preserve"> geprägt ist und dabei oft bewusst die Gefühle anderer Personen oder gesellschaftliche </w:t>
      </w:r>
      <w:hyperlink r:id="rId21" w:tooltip="Konvention" w:history="1">
        <w:r w:rsidRPr="004E4648">
          <w:t>Konventionen</w:t>
        </w:r>
      </w:hyperlink>
      <w:r w:rsidRPr="004E4648">
        <w:t xml:space="preserve"> missachtet.</w:t>
      </w:r>
    </w:p>
    <w:p w14:paraId="5ED5C9AB" w14:textId="14BDA297" w:rsidR="004E4648" w:rsidRDefault="004E4648">
      <w:r>
        <w:t xml:space="preserve">Lebensweise der antiken Kyniker, für die </w:t>
      </w:r>
      <w:r w:rsidRPr="009F4123">
        <w:rPr>
          <w:b/>
          <w:bCs/>
        </w:rPr>
        <w:t>Bedürfnislosigkeit und Skeptizismus</w:t>
      </w:r>
      <w:r>
        <w:t xml:space="preserve"> zentral waren.</w:t>
      </w:r>
    </w:p>
    <w:p w14:paraId="4A1339DF" w14:textId="38DF61C6" w:rsidR="004E4648" w:rsidRDefault="004E4648">
      <w:proofErr w:type="spellStart"/>
      <w:r>
        <w:rPr>
          <w:rStyle w:val="grek"/>
        </w:rPr>
        <w:t>κυνισμός</w:t>
      </w:r>
      <w:proofErr w:type="spellEnd"/>
      <w:r>
        <w:t xml:space="preserve"> </w:t>
      </w:r>
      <w:proofErr w:type="spellStart"/>
      <w:r>
        <w:rPr>
          <w:i/>
          <w:iCs/>
        </w:rPr>
        <w:t>kynismós</w:t>
      </w:r>
      <w:proofErr w:type="spellEnd"/>
      <w:r>
        <w:t xml:space="preserve">; von </w:t>
      </w:r>
      <w:proofErr w:type="spellStart"/>
      <w:r>
        <w:t>κύων</w:t>
      </w:r>
      <w:proofErr w:type="spellEnd"/>
      <w:r>
        <w:t xml:space="preserve"> </w:t>
      </w:r>
      <w:proofErr w:type="spellStart"/>
      <w:r>
        <w:rPr>
          <w:i/>
          <w:iCs/>
        </w:rPr>
        <w:t>kyon</w:t>
      </w:r>
      <w:proofErr w:type="spellEnd"/>
      <w:r>
        <w:t>, „Hund“</w:t>
      </w:r>
    </w:p>
    <w:p w14:paraId="47D0908A" w14:textId="020819B8" w:rsidR="000D331B" w:rsidRPr="00E66AB3" w:rsidRDefault="000D331B">
      <w:pPr>
        <w:rPr>
          <w:b/>
          <w:bCs/>
        </w:rPr>
      </w:pPr>
      <w:r w:rsidRPr="00E66AB3">
        <w:rPr>
          <w:b/>
          <w:bCs/>
        </w:rPr>
        <w:t xml:space="preserve">„drakonische Strafe“ (Erkläre auch: Wer war </w:t>
      </w:r>
      <w:proofErr w:type="spellStart"/>
      <w:r w:rsidRPr="00E66AB3">
        <w:rPr>
          <w:b/>
          <w:bCs/>
        </w:rPr>
        <w:t>Drakon</w:t>
      </w:r>
      <w:proofErr w:type="spellEnd"/>
      <w:r w:rsidRPr="00E66AB3">
        <w:rPr>
          <w:b/>
          <w:bCs/>
        </w:rPr>
        <w:t>?)</w:t>
      </w:r>
    </w:p>
    <w:p w14:paraId="0BCF68E3" w14:textId="4C7F5571" w:rsidR="00CD3C13" w:rsidRDefault="00CD3C13">
      <w:r>
        <w:t>Eine übertrieben harte Bestrafung</w:t>
      </w:r>
    </w:p>
    <w:p w14:paraId="4BFDBC9F" w14:textId="3B08D1FD" w:rsidR="00CD3C13" w:rsidRDefault="00CD3C13">
      <w:proofErr w:type="spellStart"/>
      <w:proofErr w:type="gramStart"/>
      <w:r w:rsidRPr="009F4123">
        <w:rPr>
          <w:b/>
          <w:bCs/>
        </w:rPr>
        <w:t>Drakon</w:t>
      </w:r>
      <w:proofErr w:type="spellEnd"/>
      <w:r w:rsidRPr="00CD3C13">
        <w:t>  trug</w:t>
      </w:r>
      <w:proofErr w:type="gramEnd"/>
      <w:r w:rsidRPr="00CD3C13">
        <w:t xml:space="preserve"> als Erster alle Strafbestimmungen zusammen, die es zu jener Zeit in Athen gab: Dabei führte er eine grundlegende strafrechtliche Neuerung ein, indem er zwischen der </w:t>
      </w:r>
      <w:r w:rsidRPr="009F4123">
        <w:rPr>
          <w:b/>
          <w:bCs/>
        </w:rPr>
        <w:t xml:space="preserve">vorsätzlichen und der unbeabsichtigten </w:t>
      </w:r>
      <w:r w:rsidRPr="00CD3C13">
        <w:t xml:space="preserve">Tötung unterschied wobei sowohl Mord als auch Totschlag für ihn absichtliche Handlungen waren. Um von niemandem übersehen zu werden, stellte man </w:t>
      </w:r>
      <w:proofErr w:type="spellStart"/>
      <w:r w:rsidRPr="00CD3C13">
        <w:t>Drakons</w:t>
      </w:r>
      <w:proofErr w:type="spellEnd"/>
      <w:r w:rsidRPr="00CD3C13">
        <w:t xml:space="preserve"> auf Holztafeln angebrachte Gesetze auf dem Markt aus, wo sie knapp 200 Jahre standen. Im klassischen Griechenland sah man sie dann als übertrieben grausam und blutig an, übersah dabei aber, dass der Kodex </w:t>
      </w:r>
      <w:proofErr w:type="spellStart"/>
      <w:r w:rsidRPr="00CD3C13">
        <w:t>Drakons</w:t>
      </w:r>
      <w:proofErr w:type="spellEnd"/>
      <w:r w:rsidRPr="00CD3C13">
        <w:t xml:space="preserve">, der sich </w:t>
      </w:r>
      <w:r w:rsidRPr="003F1D12">
        <w:rPr>
          <w:u w:val="single"/>
        </w:rPr>
        <w:t>gegen die</w:t>
      </w:r>
      <w:r w:rsidRPr="00CD3C13">
        <w:t xml:space="preserve"> </w:t>
      </w:r>
      <w:r w:rsidRPr="003F1D12">
        <w:rPr>
          <w:u w:val="single"/>
        </w:rPr>
        <w:t xml:space="preserve">Blutrache </w:t>
      </w:r>
      <w:r w:rsidRPr="00CD3C13">
        <w:t>wandte und dem Staat das Strafen überlassen wollte, nicht an die Willkür und Härte der zuvor herrschenden Strafen heranreichte.</w:t>
      </w:r>
    </w:p>
    <w:p w14:paraId="5872E19C" w14:textId="512E0B53" w:rsidR="000D331B" w:rsidRPr="00E66AB3" w:rsidRDefault="000D331B">
      <w:pPr>
        <w:rPr>
          <w:b/>
          <w:bCs/>
        </w:rPr>
      </w:pPr>
      <w:r w:rsidRPr="00E66AB3">
        <w:rPr>
          <w:b/>
          <w:bCs/>
        </w:rPr>
        <w:t>„spartanische Verhältnisse“</w:t>
      </w:r>
    </w:p>
    <w:p w14:paraId="6E754A56" w14:textId="378674BB" w:rsidR="003F1D12" w:rsidRDefault="003F1D12">
      <w:r w:rsidRPr="003F1D12">
        <w:t>„einfach“, „schlicht“, „auf das Nötigste beschränkt“,</w:t>
      </w:r>
    </w:p>
    <w:p w14:paraId="3C3900C7" w14:textId="22E82DE8" w:rsidR="003F1D12" w:rsidRDefault="003F1D12">
      <w:r>
        <w:t>Abgeleitet von der altgriechischen Stadt Sparta und die Härte und Einfachheit ihrer Bewohner</w:t>
      </w:r>
    </w:p>
    <w:p w14:paraId="566CBA53" w14:textId="6CB6CA7C" w:rsidR="000D331B" w:rsidRPr="00E66AB3" w:rsidRDefault="000D331B">
      <w:pPr>
        <w:rPr>
          <w:b/>
          <w:bCs/>
        </w:rPr>
      </w:pPr>
      <w:r w:rsidRPr="00E66AB3">
        <w:rPr>
          <w:b/>
          <w:bCs/>
        </w:rPr>
        <w:t xml:space="preserve">„Theater“ (Was war das </w:t>
      </w:r>
      <w:proofErr w:type="spellStart"/>
      <w:r w:rsidRPr="00E66AB3">
        <w:rPr>
          <w:b/>
          <w:bCs/>
        </w:rPr>
        <w:t>Theatron</w:t>
      </w:r>
      <w:proofErr w:type="spellEnd"/>
      <w:r w:rsidRPr="00E66AB3">
        <w:rPr>
          <w:b/>
          <w:bCs/>
        </w:rPr>
        <w:t>?)</w:t>
      </w:r>
    </w:p>
    <w:p w14:paraId="3B82E3EB" w14:textId="2F048FF7" w:rsidR="004E4648" w:rsidRDefault="00B5469E">
      <w:proofErr w:type="spellStart"/>
      <w:r>
        <w:rPr>
          <w:rStyle w:val="grek"/>
        </w:rPr>
        <w:t>θέ</w:t>
      </w:r>
      <w:proofErr w:type="spellEnd"/>
      <w:r>
        <w:rPr>
          <w:rStyle w:val="grek"/>
        </w:rPr>
        <w:t>ατρον</w:t>
      </w:r>
      <w:r>
        <w:t xml:space="preserve"> </w:t>
      </w:r>
      <w:proofErr w:type="spellStart"/>
      <w:r>
        <w:rPr>
          <w:i/>
          <w:iCs/>
        </w:rPr>
        <w:t>théatron</w:t>
      </w:r>
      <w:proofErr w:type="spellEnd"/>
      <w:r>
        <w:t xml:space="preserve"> ‚Schaustätte‘, ‚Theater‘</w:t>
      </w:r>
    </w:p>
    <w:p w14:paraId="5D13B751" w14:textId="46AE0DD4" w:rsidR="00943AA3" w:rsidRDefault="00943AA3">
      <w:r>
        <w:t xml:space="preserve">Eine erste Form des Theaters, </w:t>
      </w:r>
      <w:proofErr w:type="spellStart"/>
      <w:proofErr w:type="gramStart"/>
      <w:r>
        <w:t>vgl.Epidauros</w:t>
      </w:r>
      <w:proofErr w:type="spellEnd"/>
      <w:proofErr w:type="gramEnd"/>
      <w:r>
        <w:t xml:space="preserve"> Theater. Das </w:t>
      </w:r>
      <w:proofErr w:type="spellStart"/>
      <w:r>
        <w:t>Theatron</w:t>
      </w:r>
      <w:proofErr w:type="spellEnd"/>
      <w:r>
        <w:t xml:space="preserve"> war der Zuschauerraum in diesem Theater</w:t>
      </w:r>
    </w:p>
    <w:p w14:paraId="05FBD695" w14:textId="4F7A69B0" w:rsidR="000D331B" w:rsidRPr="00E66AB3" w:rsidRDefault="000D331B">
      <w:pPr>
        <w:rPr>
          <w:b/>
          <w:bCs/>
        </w:rPr>
      </w:pPr>
      <w:r w:rsidRPr="00E66AB3">
        <w:rPr>
          <w:b/>
          <w:bCs/>
        </w:rPr>
        <w:t>„Hedonist“</w:t>
      </w:r>
    </w:p>
    <w:p w14:paraId="263570D6" w14:textId="2E21D9F5" w:rsidR="00080BC1" w:rsidRDefault="00080BC1">
      <w:r>
        <w:t>Jemand, dessen Verhalten vorwiegend von der Suche nach Lustgewinn, Sinnesgenuss bestimmt.</w:t>
      </w:r>
    </w:p>
    <w:p w14:paraId="63B34A91" w14:textId="7640467C" w:rsidR="00080BC1" w:rsidRDefault="00080BC1">
      <w:r w:rsidRPr="00080BC1">
        <w:lastRenderedPageBreak/>
        <w:t> </w:t>
      </w:r>
      <w:proofErr w:type="spellStart"/>
      <w:r w:rsidRPr="00080BC1">
        <w:t>ἡδονή</w:t>
      </w:r>
      <w:proofErr w:type="spellEnd"/>
      <w:r w:rsidRPr="00080BC1">
        <w:t xml:space="preserve"> </w:t>
      </w:r>
      <w:proofErr w:type="spellStart"/>
      <w:r w:rsidRPr="00080BC1">
        <w:t>hēdonḗ</w:t>
      </w:r>
      <w:proofErr w:type="spellEnd"/>
      <w:r w:rsidRPr="00080BC1">
        <w:t>, deutsch ‚Freude, Vergnügen, Lust, Genuss, sinnliche Begierde</w:t>
      </w:r>
    </w:p>
    <w:p w14:paraId="1ADD01C1" w14:textId="38ECFC78" w:rsidR="0078367C" w:rsidRPr="00080BC1" w:rsidRDefault="00275EDF">
      <w:hyperlink r:id="rId22" w:tooltip="Aristippos von Kyrene" w:history="1">
        <w:proofErr w:type="spellStart"/>
        <w:r w:rsidR="0078367C" w:rsidRPr="0078367C">
          <w:t>Aristippos</w:t>
        </w:r>
        <w:proofErr w:type="spellEnd"/>
        <w:r w:rsidR="0078367C" w:rsidRPr="0078367C">
          <w:t xml:space="preserve"> von Kyrene</w:t>
        </w:r>
      </w:hyperlink>
      <w:r w:rsidR="0078367C" w:rsidRPr="0078367C">
        <w:t>, der von 435 v. Chr. bis ca. 355 v. Chr. lebte und ein Zeitgenosse des</w:t>
      </w:r>
      <w:r w:rsidR="0078367C">
        <w:t xml:space="preserve">  </w:t>
      </w:r>
      <w:hyperlink r:id="rId23" w:tooltip="Sokrates" w:history="1">
        <w:r w:rsidR="0078367C" w:rsidRPr="0078367C">
          <w:t>Sokrates</w:t>
        </w:r>
      </w:hyperlink>
      <w:r w:rsidR="0078367C">
        <w:t xml:space="preserve"> </w:t>
      </w:r>
      <w:r w:rsidR="0078367C" w:rsidRPr="0078367C">
        <w:t>und Begründer der</w:t>
      </w:r>
      <w:r w:rsidR="0078367C">
        <w:t xml:space="preserve"> </w:t>
      </w:r>
      <w:hyperlink r:id="rId24" w:tooltip="Kyrenaiker" w:history="1">
        <w:proofErr w:type="spellStart"/>
        <w:r w:rsidR="0078367C" w:rsidRPr="0078367C">
          <w:t>kyrenaischen</w:t>
        </w:r>
        <w:proofErr w:type="spellEnd"/>
        <w:r w:rsidR="0078367C" w:rsidRPr="0078367C">
          <w:t xml:space="preserve"> Schule</w:t>
        </w:r>
      </w:hyperlink>
      <w:r w:rsidR="0078367C">
        <w:t xml:space="preserve"> </w:t>
      </w:r>
      <w:r w:rsidR="0078367C" w:rsidRPr="0078367C">
        <w:t>war, gilt als Begründer des Hedonismus</w:t>
      </w:r>
    </w:p>
    <w:p w14:paraId="0BA86D79" w14:textId="41CA995E" w:rsidR="000D331B" w:rsidRPr="00E66AB3" w:rsidRDefault="000D331B">
      <w:pPr>
        <w:rPr>
          <w:b/>
          <w:bCs/>
        </w:rPr>
      </w:pPr>
      <w:r w:rsidRPr="00E66AB3">
        <w:rPr>
          <w:b/>
          <w:bCs/>
        </w:rPr>
        <w:t>„Kosmopolit“</w:t>
      </w:r>
    </w:p>
    <w:p w14:paraId="1873431E" w14:textId="08D0A05F" w:rsidR="00350D43" w:rsidRPr="00E66AB3" w:rsidRDefault="00350D43" w:rsidP="00350D43">
      <w:pPr>
        <w:spacing w:after="0" w:line="240" w:lineRule="auto"/>
      </w:pPr>
      <w:r w:rsidRPr="00E66AB3">
        <w:t>Weltbürgertum</w:t>
      </w:r>
    </w:p>
    <w:p w14:paraId="18E2A1CE" w14:textId="77777777" w:rsidR="00350D43" w:rsidRPr="00E66AB3" w:rsidRDefault="00350D43" w:rsidP="00350D43">
      <w:pPr>
        <w:spacing w:after="0" w:line="240" w:lineRule="auto"/>
      </w:pPr>
      <w:r w:rsidRPr="00E66AB3">
        <w:t>im kommunistischen Sprachgebrauch abwertend</w:t>
      </w:r>
    </w:p>
    <w:p w14:paraId="49660F63" w14:textId="46A51468" w:rsidR="00350D43" w:rsidRDefault="00350D43" w:rsidP="00350D43">
      <w:pPr>
        <w:spacing w:after="0" w:line="240" w:lineRule="auto"/>
        <w:rPr>
          <w:rFonts w:ascii="Times New Roman" w:eastAsia="Times New Roman" w:hAnsi="Times New Roman" w:cs="Times New Roman"/>
          <w:sz w:val="24"/>
          <w:szCs w:val="24"/>
          <w:lang w:eastAsia="de-AT"/>
        </w:rPr>
      </w:pPr>
      <w:r w:rsidRPr="00E66AB3">
        <w:t>Weltanschauung, die das Streben der imperialistischen Großmächte nach Weltherrschaft damit begründet, dass der Nationalstaat, der Patriotismus usw. in der gegenwärtigen Epoche historisch</w:t>
      </w:r>
      <w:r w:rsidRPr="00350D43">
        <w:rPr>
          <w:rFonts w:ascii="Times New Roman" w:eastAsia="Times New Roman" w:hAnsi="Times New Roman" w:cs="Times New Roman"/>
          <w:sz w:val="24"/>
          <w:szCs w:val="24"/>
          <w:lang w:eastAsia="de-AT"/>
        </w:rPr>
        <w:t xml:space="preserve"> </w:t>
      </w:r>
      <w:r w:rsidRPr="00E66AB3">
        <w:t>überholt sei</w:t>
      </w:r>
    </w:p>
    <w:p w14:paraId="460CC6F4" w14:textId="571C0496" w:rsidR="00350D43" w:rsidRPr="00350D43" w:rsidRDefault="00350D43" w:rsidP="00350D43">
      <w:pPr>
        <w:spacing w:after="0" w:line="240" w:lineRule="auto"/>
        <w:rPr>
          <w:rFonts w:ascii="Times New Roman" w:eastAsia="Times New Roman" w:hAnsi="Times New Roman" w:cs="Times New Roman"/>
          <w:sz w:val="24"/>
          <w:szCs w:val="24"/>
          <w:lang w:eastAsia="de-AT"/>
        </w:rPr>
      </w:pPr>
      <w:r>
        <w:t xml:space="preserve">griechisch </w:t>
      </w:r>
      <w:proofErr w:type="spellStart"/>
      <w:r w:rsidRPr="00E66AB3">
        <w:t>kos</w:t>
      </w:r>
      <w:r>
        <w:rPr>
          <w:i/>
          <w:iCs/>
        </w:rPr>
        <w:t>mos</w:t>
      </w:r>
      <w:proofErr w:type="spellEnd"/>
      <w:r>
        <w:t xml:space="preserve"> „Welt“; </w:t>
      </w:r>
      <w:proofErr w:type="spellStart"/>
      <w:r>
        <w:rPr>
          <w:i/>
          <w:iCs/>
        </w:rPr>
        <w:t>polites</w:t>
      </w:r>
      <w:proofErr w:type="spellEnd"/>
      <w:r>
        <w:t>, „Bürger“, „Einwohner“</w:t>
      </w:r>
    </w:p>
    <w:p w14:paraId="146A77A8" w14:textId="77777777" w:rsidR="00A90248" w:rsidRDefault="00A90248"/>
    <w:p w14:paraId="3A4EC6D1" w14:textId="096A31D3" w:rsidR="000D331B" w:rsidRPr="00E66AB3" w:rsidRDefault="000D331B">
      <w:pPr>
        <w:rPr>
          <w:b/>
          <w:bCs/>
        </w:rPr>
      </w:pPr>
      <w:r w:rsidRPr="00E66AB3">
        <w:rPr>
          <w:b/>
          <w:bCs/>
        </w:rPr>
        <w:t>„Gymnasium“</w:t>
      </w:r>
    </w:p>
    <w:p w14:paraId="4A062B1E" w14:textId="4035E3A4" w:rsidR="0085240E" w:rsidRDefault="0085240E">
      <w:proofErr w:type="spellStart"/>
      <w:r w:rsidRPr="0085240E">
        <w:t>γυμνάσιον</w:t>
      </w:r>
      <w:proofErr w:type="spellEnd"/>
      <w:r w:rsidRPr="0085240E">
        <w:t xml:space="preserve"> </w:t>
      </w:r>
      <w:proofErr w:type="spellStart"/>
      <w:r w:rsidRPr="0085240E">
        <w:t>Gymnásion</w:t>
      </w:r>
      <w:proofErr w:type="spellEnd"/>
      <w:r w:rsidRPr="0085240E">
        <w:t xml:space="preserve">. Im </w:t>
      </w:r>
      <w:hyperlink r:id="rId25" w:tooltip="Antikes Griechenland" w:history="1">
        <w:r w:rsidRPr="0085240E">
          <w:t>alten Griechenland</w:t>
        </w:r>
      </w:hyperlink>
      <w:r w:rsidRPr="0085240E">
        <w:t xml:space="preserve"> war ein </w:t>
      </w:r>
      <w:hyperlink r:id="rId26" w:tooltip="Gymnásion" w:history="1">
        <w:proofErr w:type="spellStart"/>
        <w:r w:rsidRPr="0085240E">
          <w:t>Gymnásion</w:t>
        </w:r>
        <w:proofErr w:type="spellEnd"/>
      </w:hyperlink>
      <w:r w:rsidRPr="0085240E">
        <w:t xml:space="preserve"> ein Ort der körperlichen und geistigen Ertüchtigung für die männliche Jugend, wobei aber das Körperliche im Vordergrund stand</w:t>
      </w:r>
    </w:p>
    <w:p w14:paraId="6E6AD38E" w14:textId="4D1611FB" w:rsidR="003F1D12" w:rsidRPr="0085240E" w:rsidRDefault="00275EDF">
      <w:hyperlink r:id="rId27" w:tooltip="Altgriechische Sprache" w:history="1">
        <w:r w:rsidR="003F1D12" w:rsidRPr="003F1D12">
          <w:t>altgriechisch</w:t>
        </w:r>
      </w:hyperlink>
      <w:r w:rsidR="003F1D12">
        <w:t xml:space="preserve"> </w:t>
      </w:r>
      <w:proofErr w:type="spellStart"/>
      <w:r w:rsidR="003F1D12" w:rsidRPr="003F1D12">
        <w:t>γυμνάσιον</w:t>
      </w:r>
      <w:proofErr w:type="spellEnd"/>
      <w:r w:rsidR="003F1D12">
        <w:t xml:space="preserve"> </w:t>
      </w:r>
      <w:proofErr w:type="spellStart"/>
      <w:r w:rsidR="003F1D12" w:rsidRPr="003F1D12">
        <w:t>gymnásion</w:t>
      </w:r>
      <w:proofErr w:type="spellEnd"/>
      <w:r w:rsidR="003F1D12" w:rsidRPr="003F1D12">
        <w:t>, deutsch ‚öffentlicher Platz für Leibesübungen; Übungsplatz</w:t>
      </w:r>
    </w:p>
    <w:p w14:paraId="2BDBB26A" w14:textId="2BEEAAE0" w:rsidR="000D331B" w:rsidRPr="00E66AB3" w:rsidRDefault="000D331B">
      <w:pPr>
        <w:rPr>
          <w:b/>
          <w:bCs/>
        </w:rPr>
      </w:pPr>
      <w:r w:rsidRPr="00E66AB3">
        <w:rPr>
          <w:b/>
          <w:bCs/>
        </w:rPr>
        <w:t>„Olympische Spiele“ (Warum gerade dieser Begriff für sportliche Wettkämpfe?)</w:t>
      </w:r>
    </w:p>
    <w:p w14:paraId="7E1E23FF" w14:textId="06B38A75" w:rsidR="00B5469E" w:rsidRDefault="00B5469E">
      <w:r>
        <w:t>Der Olymp ist das höchste Gebirge Griechenlands und in der griechischen Mythologie Sitz der olympischen Götter.</w:t>
      </w:r>
    </w:p>
    <w:p w14:paraId="30D34DB9" w14:textId="30CDEF4B" w:rsidR="00153849" w:rsidRDefault="00153849">
      <w:r w:rsidRPr="00153849">
        <w:t xml:space="preserve">In der Zeit zwischen 776 vor Christus und 393 nach Christus gab es </w:t>
      </w:r>
      <w:r>
        <w:t>in Olympia</w:t>
      </w:r>
      <w:r w:rsidRPr="00153849">
        <w:t xml:space="preserve"> alle vier Jahre Sportwettkämpfe. ... Der Zeitraum zwischen zwei Olympischen Spielen hieß im alten Griechenland Olympiade</w:t>
      </w:r>
    </w:p>
    <w:p w14:paraId="3B98D0E8" w14:textId="0CF126BE" w:rsidR="00AF5BEC" w:rsidRPr="00E66AB3" w:rsidRDefault="000D331B">
      <w:pPr>
        <w:rPr>
          <w:b/>
          <w:bCs/>
        </w:rPr>
      </w:pPr>
      <w:r w:rsidRPr="00E66AB3">
        <w:rPr>
          <w:b/>
          <w:bCs/>
        </w:rPr>
        <w:t>„Barbarei“ (Erkläre auch: Wer waren für die Griechen die „Barbaren“?)</w:t>
      </w:r>
    </w:p>
    <w:p w14:paraId="1A680212" w14:textId="0A64DD1B" w:rsidR="00AF5BEC" w:rsidRDefault="00AF5BEC">
      <w:r>
        <w:t>Modern: roh, unzivilisiert und ungebi</w:t>
      </w:r>
      <w:r w:rsidR="00E66AB3">
        <w:t>l</w:t>
      </w:r>
      <w:r>
        <w:t>det</w:t>
      </w:r>
    </w:p>
    <w:p w14:paraId="59B1654C" w14:textId="20F85EE4" w:rsidR="00AF5BEC" w:rsidRDefault="00AF5BEC">
      <w:r>
        <w:t>diejenigen, die nicht (oder schlecht) </w:t>
      </w:r>
      <w:hyperlink r:id="rId28">
        <w:r>
          <w:t>griechisch</w:t>
        </w:r>
      </w:hyperlink>
      <w:r>
        <w:t> und damit unverständlich sprachen</w:t>
      </w:r>
      <w:ins w:id="1" w:author="Schachl Otmar" w:date="2022-01-16T17:12:00Z">
        <w:r w:rsidR="10C5679A">
          <w:t xml:space="preserve"> wörtlich: die Stotternden</w:t>
        </w:r>
      </w:ins>
    </w:p>
    <w:p w14:paraId="42E03FEE" w14:textId="166DCA28" w:rsidR="00AF5BEC" w:rsidRPr="00AF5BEC" w:rsidRDefault="00AF5BEC">
      <w:r w:rsidRPr="00AF5BEC">
        <w:t>Später bezeichnete der Begriff „Barbaren“ Völkerschaften, die nach antiker Auffassung der Griechen und Römer auf einer niedereren Kulturstufe standen als sie selbst.</w:t>
      </w:r>
    </w:p>
    <w:p w14:paraId="69EF4A2A" w14:textId="31B0CFD5" w:rsidR="000D331B" w:rsidRPr="00E66AB3" w:rsidRDefault="000D331B">
      <w:pPr>
        <w:rPr>
          <w:b/>
          <w:bCs/>
        </w:rPr>
      </w:pPr>
      <w:r w:rsidRPr="00E66AB3">
        <w:rPr>
          <w:b/>
          <w:bCs/>
        </w:rPr>
        <w:t>„Krösus“</w:t>
      </w:r>
    </w:p>
    <w:p w14:paraId="6721EBDA" w14:textId="5BBCFBE7" w:rsidR="0085240E" w:rsidRDefault="0085240E">
      <w:r>
        <w:t>„der ist so reich wie Krösus“ … Spruch</w:t>
      </w:r>
      <w:ins w:id="2" w:author="Schachl Otmar" w:date="2022-01-16T17:12:00Z">
        <w:r w:rsidR="12CB4771">
          <w:t>; ein sehr reicher Mensch</w:t>
        </w:r>
      </w:ins>
    </w:p>
    <w:p w14:paraId="6DB4C8C8" w14:textId="4B87825D" w:rsidR="006A6D09" w:rsidRDefault="0085240E">
      <w:r>
        <w:t>Krösus war der letzte König von Lyder</w:t>
      </w:r>
    </w:p>
    <w:p w14:paraId="28A0FE3B" w14:textId="2612769B" w:rsidR="006A6D09" w:rsidRDefault="006A6D09">
      <w:r>
        <w:t xml:space="preserve">dortigen Griechenstädte mussten ihm regelmäßig Steuern zahlen </w:t>
      </w:r>
    </w:p>
    <w:p w14:paraId="00FD479F" w14:textId="1DDE216B" w:rsidR="000D331B" w:rsidRPr="00E66AB3" w:rsidRDefault="000D331B">
      <w:pPr>
        <w:rPr>
          <w:b/>
          <w:bCs/>
        </w:rPr>
      </w:pPr>
      <w:r w:rsidRPr="00E66AB3">
        <w:rPr>
          <w:b/>
          <w:bCs/>
        </w:rPr>
        <w:t>„Metropole“</w:t>
      </w:r>
    </w:p>
    <w:p w14:paraId="0D267B2F" w14:textId="6D880168" w:rsidR="00AF5BEC" w:rsidRDefault="00AF5BEC">
      <w:r>
        <w:t>Eine Hauptstadt</w:t>
      </w:r>
    </w:p>
    <w:p w14:paraId="03129352" w14:textId="77777777" w:rsidR="00AF5BEC" w:rsidRDefault="00AF5BEC" w:rsidP="00AF5BEC">
      <w:proofErr w:type="spellStart"/>
      <w:r w:rsidRPr="00AF5BEC">
        <w:t>metros</w:t>
      </w:r>
      <w:proofErr w:type="spellEnd"/>
      <w:r w:rsidRPr="00AF5BEC">
        <w:t>, „Mutter“ und </w:t>
      </w:r>
    </w:p>
    <w:p w14:paraId="1C638321" w14:textId="77777777" w:rsidR="00AF5BEC" w:rsidRDefault="00AF5BEC" w:rsidP="00AF5BEC">
      <w:r w:rsidRPr="00AF5BEC">
        <w:t> </w:t>
      </w:r>
      <w:proofErr w:type="spellStart"/>
      <w:r w:rsidRPr="00AF5BEC">
        <w:t>polis</w:t>
      </w:r>
      <w:proofErr w:type="spellEnd"/>
      <w:r w:rsidRPr="00AF5BEC">
        <w:t> „Stadt“</w:t>
      </w:r>
      <w:r>
        <w:t xml:space="preserve"> </w:t>
      </w:r>
    </w:p>
    <w:p w14:paraId="32865DDB" w14:textId="3A9C61DF" w:rsidR="00153849" w:rsidRPr="00E66AB3" w:rsidRDefault="000D331B" w:rsidP="00AF5BEC">
      <w:pPr>
        <w:rPr>
          <w:b/>
          <w:bCs/>
        </w:rPr>
      </w:pPr>
      <w:r w:rsidRPr="00E66AB3">
        <w:rPr>
          <w:b/>
          <w:bCs/>
        </w:rPr>
        <w:t>„Rhetorik“</w:t>
      </w:r>
    </w:p>
    <w:p w14:paraId="071885CD" w14:textId="144C086F" w:rsidR="00B5469E" w:rsidRDefault="00B5469E">
      <w:proofErr w:type="spellStart"/>
      <w:r>
        <w:rPr>
          <w:rStyle w:val="grek"/>
        </w:rPr>
        <w:t>ῥητορική</w:t>
      </w:r>
      <w:proofErr w:type="spellEnd"/>
      <w:r>
        <w:rPr>
          <w:rStyle w:val="grek"/>
        </w:rPr>
        <w:t xml:space="preserve"> (</w:t>
      </w:r>
      <w:proofErr w:type="spellStart"/>
      <w:r>
        <w:rPr>
          <w:rStyle w:val="grek"/>
        </w:rPr>
        <w:t>τέχνη</w:t>
      </w:r>
      <w:proofErr w:type="spellEnd"/>
      <w:r>
        <w:rPr>
          <w:rStyle w:val="grek"/>
        </w:rPr>
        <w:t>)</w:t>
      </w:r>
      <w:r>
        <w:t xml:space="preserve"> </w:t>
      </w:r>
      <w:proofErr w:type="spellStart"/>
      <w:r>
        <w:rPr>
          <w:rStyle w:val="latn"/>
          <w:i/>
          <w:iCs/>
        </w:rPr>
        <w:t>rhētorikḗ</w:t>
      </w:r>
      <w:proofErr w:type="spellEnd"/>
      <w:r>
        <w:rPr>
          <w:rStyle w:val="latn"/>
          <w:i/>
          <w:iCs/>
        </w:rPr>
        <w:t xml:space="preserve"> (</w:t>
      </w:r>
      <w:proofErr w:type="spellStart"/>
      <w:r>
        <w:rPr>
          <w:rStyle w:val="latn"/>
          <w:i/>
          <w:iCs/>
        </w:rPr>
        <w:t>téchnē</w:t>
      </w:r>
      <w:proofErr w:type="spellEnd"/>
      <w:r>
        <w:rPr>
          <w:rStyle w:val="latn"/>
          <w:i/>
          <w:iCs/>
        </w:rPr>
        <w:t>)</w:t>
      </w:r>
      <w:r>
        <w:t xml:space="preserve">, deutsch </w:t>
      </w:r>
      <w:r>
        <w:rPr>
          <w:lang w:val="de-DE"/>
        </w:rPr>
        <w:t>‚</w:t>
      </w:r>
      <w:r>
        <w:rPr>
          <w:b/>
          <w:bCs/>
          <w:lang w:val="de-DE"/>
        </w:rPr>
        <w:t>Redekunst</w:t>
      </w:r>
      <w:r>
        <w:rPr>
          <w:lang w:val="de-DE"/>
        </w:rPr>
        <w:t>‘</w:t>
      </w:r>
    </w:p>
    <w:p w14:paraId="0EC04DA0" w14:textId="08C0F17F" w:rsidR="000D331B" w:rsidRPr="00E66AB3" w:rsidRDefault="000D331B">
      <w:pPr>
        <w:rPr>
          <w:b/>
          <w:bCs/>
        </w:rPr>
      </w:pPr>
      <w:r w:rsidRPr="00E66AB3">
        <w:rPr>
          <w:b/>
          <w:bCs/>
        </w:rPr>
        <w:lastRenderedPageBreak/>
        <w:t>„polemisch“</w:t>
      </w:r>
    </w:p>
    <w:p w14:paraId="6CFD531A" w14:textId="4667C1E8" w:rsidR="00DB354A" w:rsidRDefault="00DB354A">
      <w:r>
        <w:t>als Polemik gemeint; scharf, unsachlich</w:t>
      </w:r>
    </w:p>
    <w:p w14:paraId="1586B38E" w14:textId="1B0CDEB8" w:rsidR="00DB354A" w:rsidRDefault="00DB354A">
      <w:proofErr w:type="spellStart"/>
      <w:r>
        <w:rPr>
          <w:i/>
          <w:iCs/>
        </w:rPr>
        <w:t>polemikós</w:t>
      </w:r>
      <w:proofErr w:type="spellEnd"/>
      <w:r>
        <w:t xml:space="preserve"> ‚feindselig‘ bzw. </w:t>
      </w:r>
      <w:r>
        <w:rPr>
          <w:rStyle w:val="grek"/>
        </w:rPr>
        <w:t>π</w:t>
      </w:r>
      <w:proofErr w:type="spellStart"/>
      <w:r>
        <w:rPr>
          <w:rStyle w:val="grek"/>
        </w:rPr>
        <w:t>όλεμος</w:t>
      </w:r>
      <w:proofErr w:type="spellEnd"/>
      <w:r>
        <w:t xml:space="preserve"> </w:t>
      </w:r>
      <w:proofErr w:type="spellStart"/>
      <w:r>
        <w:rPr>
          <w:i/>
          <w:iCs/>
        </w:rPr>
        <w:t>pólemos</w:t>
      </w:r>
      <w:proofErr w:type="spellEnd"/>
      <w:r>
        <w:t xml:space="preserve"> ‚Krieg, Streit‘</w:t>
      </w:r>
    </w:p>
    <w:p w14:paraId="482732B2" w14:textId="0EA2543F" w:rsidR="000D331B" w:rsidRPr="00E66AB3" w:rsidRDefault="000D331B">
      <w:pPr>
        <w:rPr>
          <w:b/>
          <w:bCs/>
        </w:rPr>
      </w:pPr>
      <w:r w:rsidRPr="00E66AB3">
        <w:rPr>
          <w:b/>
          <w:bCs/>
        </w:rPr>
        <w:t>„Athlet“</w:t>
      </w:r>
    </w:p>
    <w:p w14:paraId="0486BE05" w14:textId="38696369" w:rsidR="00B5469E" w:rsidRDefault="7017DA32">
      <w:ins w:id="3" w:author="Schachl Otmar" w:date="2022-01-16T17:13:00Z">
        <w:r>
          <w:t xml:space="preserve">Ursprünglich: der Kämpfer; </w:t>
        </w:r>
      </w:ins>
      <w:r w:rsidR="00B5469E">
        <w:t>Bezeichnung für einen Sportler.</w:t>
      </w:r>
    </w:p>
    <w:p w14:paraId="57E96035" w14:textId="6922B7DA" w:rsidR="00B5469E" w:rsidRDefault="00B5469E">
      <w:r w:rsidRPr="00B5469E">
        <w:t>(</w:t>
      </w:r>
      <w:hyperlink r:id="rId29" w:tooltip="Altgriechische Sprache" w:history="1">
        <w:r w:rsidRPr="00B5469E">
          <w:t>altgriechisch</w:t>
        </w:r>
      </w:hyperlink>
      <w:r w:rsidRPr="00B5469E">
        <w:t xml:space="preserve"> </w:t>
      </w:r>
      <w:proofErr w:type="spellStart"/>
      <w:r w:rsidRPr="00B5469E">
        <w:t>ἀθλητής</w:t>
      </w:r>
      <w:proofErr w:type="spellEnd"/>
      <w:r w:rsidRPr="00B5469E">
        <w:t xml:space="preserve"> </w:t>
      </w:r>
      <w:proofErr w:type="spellStart"/>
      <w:r w:rsidRPr="00B5469E">
        <w:t>athlētēs</w:t>
      </w:r>
      <w:proofErr w:type="spellEnd"/>
      <w:r w:rsidRPr="00B5469E">
        <w:t xml:space="preserve">, </w:t>
      </w:r>
      <w:hyperlink r:id="rId30" w:tooltip="Neugriechische Sprache" w:history="1">
        <w:r w:rsidRPr="00B5469E">
          <w:t>neugriechisch</w:t>
        </w:r>
      </w:hyperlink>
      <w:r w:rsidRPr="00B5469E">
        <w:t xml:space="preserve"> α</w:t>
      </w:r>
      <w:proofErr w:type="spellStart"/>
      <w:r w:rsidRPr="00B5469E">
        <w:t>θλητής</w:t>
      </w:r>
      <w:proofErr w:type="spellEnd"/>
      <w:r w:rsidRPr="00B5469E">
        <w:t xml:space="preserve"> </w:t>
      </w:r>
      <w:proofErr w:type="spellStart"/>
      <w:r w:rsidRPr="00B5469E">
        <w:t>athlitis</w:t>
      </w:r>
      <w:proofErr w:type="spellEnd"/>
      <w:r w:rsidRPr="00B5469E">
        <w:t xml:space="preserve">, </w:t>
      </w:r>
      <w:hyperlink r:id="rId31" w:tooltip="Latein" w:history="1">
        <w:r w:rsidRPr="00B5469E">
          <w:t>lateinisch</w:t>
        </w:r>
      </w:hyperlink>
      <w:r w:rsidRPr="00B5469E">
        <w:t xml:space="preserve"> </w:t>
      </w:r>
      <w:proofErr w:type="spellStart"/>
      <w:r w:rsidRPr="00B5469E">
        <w:t>athleta</w:t>
      </w:r>
      <w:proofErr w:type="spellEnd"/>
      <w:r w:rsidRPr="00B5469E">
        <w:t>; „Wettkämpfer“</w:t>
      </w:r>
      <w:r>
        <w:t>)</w:t>
      </w:r>
    </w:p>
    <w:p w14:paraId="73F4086C" w14:textId="5BF60D54" w:rsidR="00B5469E" w:rsidRPr="00B5469E" w:rsidRDefault="00B5469E">
      <w:r>
        <w:t xml:space="preserve">Im Altertum war der Athlet der Wettkämpfer, der an </w:t>
      </w:r>
      <w:proofErr w:type="spellStart"/>
      <w:r>
        <w:t>gymnischen</w:t>
      </w:r>
      <w:proofErr w:type="spellEnd"/>
      <w:r>
        <w:t xml:space="preserve"> Spielen</w:t>
      </w:r>
      <w:r w:rsidR="0085240E">
        <w:t xml:space="preserve"> teilnahm.</w:t>
      </w:r>
    </w:p>
    <w:p w14:paraId="6E398CC1" w14:textId="19D2060D" w:rsidR="00D664CE" w:rsidRPr="00E66AB3" w:rsidRDefault="00D664CE" w:rsidP="00DB354A">
      <w:pPr>
        <w:tabs>
          <w:tab w:val="left" w:pos="1726"/>
        </w:tabs>
        <w:rPr>
          <w:b/>
          <w:bCs/>
        </w:rPr>
      </w:pPr>
      <w:r w:rsidRPr="00E66AB3">
        <w:rPr>
          <w:b/>
          <w:bCs/>
        </w:rPr>
        <w:t>„Hegemonie“</w:t>
      </w:r>
      <w:r w:rsidR="00DB354A" w:rsidRPr="00E66AB3">
        <w:rPr>
          <w:b/>
          <w:bCs/>
        </w:rPr>
        <w:tab/>
      </w:r>
    </w:p>
    <w:p w14:paraId="6F0E7CEF" w14:textId="77777777" w:rsidR="006A6D09" w:rsidRDefault="006A6D09" w:rsidP="00DB354A">
      <w:pPr>
        <w:tabs>
          <w:tab w:val="left" w:pos="1726"/>
        </w:tabs>
      </w:pPr>
      <w:r>
        <w:t>Vorherrschaft, Vormachtstellung, die ein Staat gegenüber einem oder mehreren anderen Staaten besitzt</w:t>
      </w:r>
    </w:p>
    <w:p w14:paraId="752E3555" w14:textId="730685FA" w:rsidR="00DB354A" w:rsidRDefault="006A6D09" w:rsidP="00DB354A">
      <w:pPr>
        <w:tabs>
          <w:tab w:val="left" w:pos="1726"/>
        </w:tabs>
      </w:pPr>
      <w:proofErr w:type="spellStart"/>
      <w:r>
        <w:rPr>
          <w:rStyle w:val="grek"/>
        </w:rPr>
        <w:t>ἡγεμονί</w:t>
      </w:r>
      <w:proofErr w:type="spellEnd"/>
      <w:r>
        <w:rPr>
          <w:rStyle w:val="grek"/>
        </w:rPr>
        <w:t>α</w:t>
      </w:r>
      <w:r>
        <w:t xml:space="preserve"> </w:t>
      </w:r>
      <w:proofErr w:type="spellStart"/>
      <w:r>
        <w:rPr>
          <w:i/>
          <w:iCs/>
        </w:rPr>
        <w:t>hēgemonía</w:t>
      </w:r>
      <w:proofErr w:type="spellEnd"/>
      <w:r>
        <w:t xml:space="preserve"> – ‘Heerführung, Hegemonie, Oberbefehl‘; dieses von </w:t>
      </w:r>
      <w:proofErr w:type="spellStart"/>
      <w:r>
        <w:rPr>
          <w:rStyle w:val="grek"/>
        </w:rPr>
        <w:t>ἡγεμών</w:t>
      </w:r>
      <w:proofErr w:type="spellEnd"/>
      <w:r>
        <w:t xml:space="preserve"> </w:t>
      </w:r>
      <w:proofErr w:type="spellStart"/>
      <w:r>
        <w:rPr>
          <w:i/>
          <w:iCs/>
        </w:rPr>
        <w:t>hēgemṓn</w:t>
      </w:r>
      <w:proofErr w:type="spellEnd"/>
      <w:r>
        <w:t xml:space="preserve"> – ‚</w:t>
      </w:r>
      <w:r w:rsidRPr="00E66AB3">
        <w:t>Führer</w:t>
      </w:r>
      <w:r>
        <w:t>, Anführer‘</w:t>
      </w:r>
      <w:r w:rsidR="00DB354A">
        <w:rPr>
          <w:rStyle w:val="hgkelc"/>
        </w:rPr>
        <w:t>.</w:t>
      </w:r>
    </w:p>
    <w:p w14:paraId="17AA8D22" w14:textId="3A4BCC2F" w:rsidR="00A93897" w:rsidRPr="00E66AB3" w:rsidRDefault="00A93897">
      <w:pPr>
        <w:rPr>
          <w:b/>
          <w:bCs/>
        </w:rPr>
      </w:pPr>
      <w:r w:rsidRPr="00E66AB3">
        <w:rPr>
          <w:b/>
          <w:bCs/>
        </w:rPr>
        <w:t>„Phalanx“</w:t>
      </w:r>
    </w:p>
    <w:p w14:paraId="7ADB4899" w14:textId="20AD921E" w:rsidR="006A6D09" w:rsidRDefault="00DB354A">
      <w:r>
        <w:t>tief gestaffelte, geschlossene Schlachtreihe besonders der Hopliten</w:t>
      </w:r>
    </w:p>
    <w:p w14:paraId="3DCB4272" w14:textId="7333780D" w:rsidR="006A6D09" w:rsidRDefault="006A6D09">
      <w:r>
        <w:rPr>
          <w:rStyle w:val="hgkelc"/>
        </w:rPr>
        <w:t xml:space="preserve">r. </w:t>
      </w:r>
      <w:proofErr w:type="spellStart"/>
      <w:r>
        <w:rPr>
          <w:rStyle w:val="hgkelc"/>
        </w:rPr>
        <w:t>φάλ</w:t>
      </w:r>
      <w:proofErr w:type="spellEnd"/>
      <w:r>
        <w:rPr>
          <w:rStyle w:val="hgkelc"/>
        </w:rPr>
        <w:t xml:space="preserve">αγξ </w:t>
      </w:r>
      <w:proofErr w:type="spellStart"/>
      <w:r>
        <w:rPr>
          <w:rStyle w:val="hgkelc"/>
        </w:rPr>
        <w:t>phálanx</w:t>
      </w:r>
      <w:proofErr w:type="spellEnd"/>
      <w:r>
        <w:rPr>
          <w:rStyle w:val="hgkelc"/>
        </w:rPr>
        <w:t xml:space="preserve"> für „Baumstamm“, „Walze“, „Rolle“ oder „Schlachtreihe“</w:t>
      </w:r>
    </w:p>
    <w:p w14:paraId="53C6BB6E" w14:textId="1A9E9D88" w:rsidR="00C70E5A" w:rsidRDefault="00C70E5A">
      <w:r>
        <w:t>Formation</w:t>
      </w:r>
    </w:p>
    <w:p w14:paraId="6B399AA0" w14:textId="5D9C4005" w:rsidR="00D664CE" w:rsidRPr="00E66AB3" w:rsidRDefault="00D664CE">
      <w:pPr>
        <w:rPr>
          <w:b/>
          <w:bCs/>
        </w:rPr>
      </w:pPr>
      <w:r w:rsidRPr="00E66AB3">
        <w:rPr>
          <w:b/>
          <w:bCs/>
        </w:rPr>
        <w:t>„Pädagogik“</w:t>
      </w:r>
    </w:p>
    <w:p w14:paraId="4E50F7DA" w14:textId="7861C252" w:rsidR="00DB354A" w:rsidRDefault="00DB354A">
      <w:r>
        <w:t>Erziehung und Bildung</w:t>
      </w:r>
    </w:p>
    <w:p w14:paraId="5968C929" w14:textId="6C3D3EEF" w:rsidR="00DB354A" w:rsidRPr="00DB354A" w:rsidRDefault="00DB354A">
      <w:r w:rsidRPr="00DB354A">
        <w:t xml:space="preserve">Wortbildung aus </w:t>
      </w:r>
      <w:hyperlink r:id="rId32" w:tooltip="Altgriechische Sprache" w:history="1">
        <w:r w:rsidRPr="00DB354A">
          <w:t>altgriechisch</w:t>
        </w:r>
      </w:hyperlink>
      <w:r w:rsidRPr="00DB354A">
        <w:t xml:space="preserve"> πα</w:t>
      </w:r>
      <w:proofErr w:type="spellStart"/>
      <w:r w:rsidRPr="00DB354A">
        <w:t>ιδ</w:t>
      </w:r>
      <w:proofErr w:type="spellEnd"/>
      <w:r w:rsidRPr="00DB354A">
        <w:t>αγωγικὴ [</w:t>
      </w:r>
      <w:proofErr w:type="spellStart"/>
      <w:r w:rsidRPr="00DB354A">
        <w:t>τέχνη</w:t>
      </w:r>
      <w:proofErr w:type="spellEnd"/>
      <w:r w:rsidRPr="00DB354A">
        <w:t xml:space="preserve">] </w:t>
      </w:r>
      <w:proofErr w:type="spellStart"/>
      <w:r w:rsidRPr="00DB354A">
        <w:t>paidagōgikḗ</w:t>
      </w:r>
      <w:proofErr w:type="spellEnd"/>
      <w:r w:rsidRPr="00DB354A">
        <w:t xml:space="preserve"> [</w:t>
      </w:r>
      <w:proofErr w:type="spellStart"/>
      <w:r w:rsidRPr="00DB354A">
        <w:t>téchnē</w:t>
      </w:r>
      <w:proofErr w:type="spellEnd"/>
      <w:r w:rsidRPr="00DB354A">
        <w:t>], deutsch ‚[Kunst bzw. Handwerk betreffend die] Führung eines Knaben</w:t>
      </w:r>
    </w:p>
    <w:p w14:paraId="67B62533" w14:textId="6EE5F762" w:rsidR="001E561C" w:rsidRPr="00E66AB3" w:rsidRDefault="001E561C">
      <w:pPr>
        <w:rPr>
          <w:b/>
          <w:bCs/>
        </w:rPr>
      </w:pPr>
      <w:r w:rsidRPr="00E66AB3">
        <w:rPr>
          <w:b/>
          <w:bCs/>
        </w:rPr>
        <w:t>„lesbisch“ (Woher kommt der Begriff?)</w:t>
      </w:r>
    </w:p>
    <w:p w14:paraId="07506B2F" w14:textId="369803DF" w:rsidR="008A1CF5" w:rsidRDefault="008A1CF5">
      <w:r>
        <w:t>B: wenn eine Frau andere Frauen liebt</w:t>
      </w:r>
    </w:p>
    <w:p w14:paraId="26FF0BD4" w14:textId="3E452F20" w:rsidR="00153849" w:rsidRDefault="008A1CF5">
      <w:r>
        <w:t>Eine</w:t>
      </w:r>
      <w:r w:rsidR="00153849">
        <w:t xml:space="preserve"> Lesbos</w:t>
      </w:r>
      <w:r>
        <w:t xml:space="preserve"> Insel, Wohnort von Sappho</w:t>
      </w:r>
      <w:r w:rsidR="00153849">
        <w:t xml:space="preserve">. </w:t>
      </w:r>
      <w:r w:rsidR="00153849" w:rsidRPr="00153849">
        <w:t>Sie war berühmt für ihre Gedichte. In einigen dieser Gedichte erzählte sie von der Liebe zwischen Frauen. Das Wort lesbisch für diese Liebe wurde deshalb - nach der griechischen Insel Lesbos - gebildet</w:t>
      </w:r>
      <w:r w:rsidR="00153849">
        <w:rPr>
          <w:rFonts w:ascii="Arial" w:hAnsi="Arial" w:cs="Arial"/>
          <w:color w:val="1D2124"/>
          <w:sz w:val="26"/>
          <w:szCs w:val="26"/>
          <w:shd w:val="clear" w:color="auto" w:fill="FDFDFC"/>
        </w:rPr>
        <w:t>.</w:t>
      </w:r>
    </w:p>
    <w:p w14:paraId="744B3302" w14:textId="20029428" w:rsidR="001E561C" w:rsidRPr="00E66AB3" w:rsidRDefault="001E561C">
      <w:pPr>
        <w:rPr>
          <w:b/>
          <w:bCs/>
        </w:rPr>
      </w:pPr>
      <w:r w:rsidRPr="00E66AB3">
        <w:rPr>
          <w:b/>
          <w:bCs/>
        </w:rPr>
        <w:t>„Strategie“ (Woher kommt der Begriff? – Wer war der „Stratege“?)</w:t>
      </w:r>
    </w:p>
    <w:p w14:paraId="1DFA82BF" w14:textId="0E834551" w:rsidR="00DB354A" w:rsidRDefault="00DB354A">
      <w:pPr>
        <w:rPr>
          <w:rStyle w:val="latn"/>
          <w:i/>
          <w:iCs/>
        </w:rPr>
      </w:pPr>
      <w:proofErr w:type="spellStart"/>
      <w:r>
        <w:rPr>
          <w:rStyle w:val="grek"/>
        </w:rPr>
        <w:t>στρ</w:t>
      </w:r>
      <w:proofErr w:type="spellEnd"/>
      <w:r>
        <w:rPr>
          <w:rStyle w:val="grek"/>
        </w:rPr>
        <w:t>ατηγός</w:t>
      </w:r>
      <w:r>
        <w:t xml:space="preserve"> </w:t>
      </w:r>
      <w:proofErr w:type="spellStart"/>
      <w:r>
        <w:rPr>
          <w:rStyle w:val="latn"/>
          <w:i/>
          <w:iCs/>
        </w:rPr>
        <w:t>stratēgós</w:t>
      </w:r>
      <w:proofErr w:type="spellEnd"/>
    </w:p>
    <w:p w14:paraId="5D06EC78" w14:textId="7F8F5F66" w:rsidR="00DB354A" w:rsidRPr="00DB354A" w:rsidRDefault="00DB354A">
      <w:r w:rsidRPr="00DB354A">
        <w:t>ein militärisches Amt im griechischen Sprachraum mit der deutschen Bedeutung „Heerführer“. Heute entspricht der Rang des Strategos (</w:t>
      </w:r>
      <w:proofErr w:type="spellStart"/>
      <w:r w:rsidRPr="00DB354A">
        <w:t>στρ</w:t>
      </w:r>
      <w:proofErr w:type="spellEnd"/>
      <w:r w:rsidRPr="00DB354A">
        <w:t xml:space="preserve">ατηγός </w:t>
      </w:r>
      <w:proofErr w:type="spellStart"/>
      <w:r w:rsidRPr="00DB354A">
        <w:t>stratigós</w:t>
      </w:r>
      <w:proofErr w:type="spellEnd"/>
      <w:r w:rsidRPr="00DB354A">
        <w:t xml:space="preserve">) in den griechischen Streitkräften dem </w:t>
      </w:r>
      <w:hyperlink r:id="rId33" w:tooltip="General" w:history="1">
        <w:r w:rsidRPr="00DB354A">
          <w:t>General</w:t>
        </w:r>
      </w:hyperlink>
      <w:r w:rsidRPr="00DB354A">
        <w:t xml:space="preserve">. Am bekanntesten dürften die zehn Strategen sein, die von den zehn </w:t>
      </w:r>
      <w:hyperlink r:id="rId34" w:tooltip="Phyle" w:history="1">
        <w:r w:rsidRPr="00DB354A">
          <w:t>Phylen</w:t>
        </w:r>
      </w:hyperlink>
      <w:r w:rsidRPr="00DB354A">
        <w:t xml:space="preserve"> im </w:t>
      </w:r>
      <w:hyperlink r:id="rId35" w:tooltip="Antike" w:history="1">
        <w:r w:rsidRPr="00DB354A">
          <w:t>antiken</w:t>
        </w:r>
      </w:hyperlink>
      <w:r w:rsidRPr="00DB354A">
        <w:t xml:space="preserve"> </w:t>
      </w:r>
      <w:hyperlink r:id="rId36" w:tooltip="Athen" w:history="1">
        <w:r w:rsidRPr="00DB354A">
          <w:t>Athen</w:t>
        </w:r>
      </w:hyperlink>
      <w:r w:rsidRPr="00DB354A">
        <w:t xml:space="preserve"> gewählt wurden.</w:t>
      </w:r>
    </w:p>
    <w:p w14:paraId="023D6206" w14:textId="7F2DA50E" w:rsidR="001E561C" w:rsidRPr="00E66AB3" w:rsidRDefault="001E561C">
      <w:pPr>
        <w:rPr>
          <w:b/>
          <w:bCs/>
        </w:rPr>
      </w:pPr>
      <w:r w:rsidRPr="00E66AB3">
        <w:rPr>
          <w:b/>
          <w:bCs/>
        </w:rPr>
        <w:t>„Philosophie“ (wörtliche Bedeutung?)</w:t>
      </w:r>
    </w:p>
    <w:p w14:paraId="15220067" w14:textId="5CE771C8" w:rsidR="00153849" w:rsidRDefault="00153849">
      <w:r w:rsidRPr="00153849">
        <w:t>Streben nach Erkenntnis über den Sinn des Lebens, das Wesen der Welt und die Stellung des Menschen in der Welt;</w:t>
      </w:r>
    </w:p>
    <w:p w14:paraId="1BF355B7" w14:textId="6EDA366E" w:rsidR="0085240E" w:rsidRDefault="0085240E">
      <w:proofErr w:type="spellStart"/>
      <w:r>
        <w:rPr>
          <w:rStyle w:val="hgkelc"/>
        </w:rPr>
        <w:t>φιλοσοφί</w:t>
      </w:r>
      <w:proofErr w:type="spellEnd"/>
      <w:r>
        <w:rPr>
          <w:rStyle w:val="hgkelc"/>
        </w:rPr>
        <w:t xml:space="preserve">α </w:t>
      </w:r>
      <w:proofErr w:type="spellStart"/>
      <w:r>
        <w:rPr>
          <w:rStyle w:val="hgkelc"/>
        </w:rPr>
        <w:t>philosophía</w:t>
      </w:r>
      <w:proofErr w:type="spellEnd"/>
      <w:r>
        <w:rPr>
          <w:rStyle w:val="hgkelc"/>
        </w:rPr>
        <w:t xml:space="preserve">, latinisiert </w:t>
      </w:r>
      <w:proofErr w:type="spellStart"/>
      <w:r>
        <w:rPr>
          <w:rStyle w:val="hgkelc"/>
        </w:rPr>
        <w:t>philosophia</w:t>
      </w:r>
      <w:proofErr w:type="spellEnd"/>
      <w:r>
        <w:rPr>
          <w:rStyle w:val="hgkelc"/>
        </w:rPr>
        <w:t xml:space="preserve">, </w:t>
      </w:r>
      <w:r>
        <w:rPr>
          <w:rStyle w:val="hgkelc"/>
          <w:b/>
          <w:bCs/>
        </w:rPr>
        <w:t>wörtlich</w:t>
      </w:r>
      <w:r>
        <w:rPr>
          <w:rStyle w:val="hgkelc"/>
        </w:rPr>
        <w:t xml:space="preserve"> „Liebe zur Weisheit“</w:t>
      </w:r>
    </w:p>
    <w:p w14:paraId="2CB9FE95" w14:textId="38CEC23D" w:rsidR="001E561C" w:rsidRPr="00E66AB3" w:rsidRDefault="001E561C">
      <w:pPr>
        <w:rPr>
          <w:b/>
          <w:bCs/>
        </w:rPr>
      </w:pPr>
      <w:r w:rsidRPr="00E66AB3">
        <w:rPr>
          <w:b/>
          <w:bCs/>
        </w:rPr>
        <w:lastRenderedPageBreak/>
        <w:t>„Banause“</w:t>
      </w:r>
      <w:r w:rsidR="006F5335" w:rsidRPr="00E66AB3">
        <w:rPr>
          <w:b/>
          <w:bCs/>
        </w:rPr>
        <w:t xml:space="preserve"> (Wer galt als „B.“?)</w:t>
      </w:r>
    </w:p>
    <w:p w14:paraId="6EFE6F9B" w14:textId="76D93360" w:rsidR="00DB354A" w:rsidRDefault="00DB354A">
      <w:pPr>
        <w:rPr>
          <w:rStyle w:val="latn"/>
          <w:i/>
          <w:iCs/>
        </w:rPr>
      </w:pPr>
      <w:r>
        <w:rPr>
          <w:rStyle w:val="grek"/>
        </w:rPr>
        <w:t>β</w:t>
      </w:r>
      <w:proofErr w:type="spellStart"/>
      <w:r>
        <w:rPr>
          <w:rStyle w:val="grek"/>
        </w:rPr>
        <w:t>άν</w:t>
      </w:r>
      <w:proofErr w:type="spellEnd"/>
      <w:r>
        <w:rPr>
          <w:rStyle w:val="grek"/>
        </w:rPr>
        <w:t>αυσος</w:t>
      </w:r>
      <w:r>
        <w:t xml:space="preserve"> </w:t>
      </w:r>
      <w:proofErr w:type="spellStart"/>
      <w:r>
        <w:rPr>
          <w:rStyle w:val="latn"/>
          <w:i/>
          <w:iCs/>
        </w:rPr>
        <w:t>bánausos</w:t>
      </w:r>
      <w:proofErr w:type="spellEnd"/>
    </w:p>
    <w:p w14:paraId="0594D148" w14:textId="20DFB949" w:rsidR="00DB354A" w:rsidRPr="00DB354A" w:rsidRDefault="00DB354A">
      <w:r w:rsidRPr="00DB354A">
        <w:t xml:space="preserve">was ursprünglich „der am Ofen Arbeitende“ bedeutete (von </w:t>
      </w:r>
      <w:hyperlink r:id="rId37" w:tooltip="Altgriechische Sprache" w:history="1">
        <w:r w:rsidRPr="00DB354A">
          <w:t>altgriechisch</w:t>
        </w:r>
      </w:hyperlink>
      <w:r w:rsidRPr="00DB354A">
        <w:t xml:space="preserve"> βα</w:t>
      </w:r>
      <w:proofErr w:type="spellStart"/>
      <w:r w:rsidRPr="00DB354A">
        <w:t>ῦνος</w:t>
      </w:r>
      <w:proofErr w:type="spellEnd"/>
      <w:r w:rsidRPr="00DB354A">
        <w:t xml:space="preserve"> </w:t>
      </w:r>
      <w:proofErr w:type="spellStart"/>
      <w:r w:rsidRPr="00DB354A">
        <w:t>baúnos</w:t>
      </w:r>
      <w:proofErr w:type="spellEnd"/>
      <w:r w:rsidRPr="00DB354A">
        <w:t xml:space="preserve"> „Ofen“), später im weiteren Sinne „(Kunst-)Handwerker“, schließlich „gewöhnlich, gemein, vulgär</w:t>
      </w:r>
      <w:r w:rsidR="003F1D12">
        <w:t>.</w:t>
      </w:r>
      <w:r w:rsidRPr="00DB354A">
        <w:t xml:space="preserve"> Damit wurden von Teilen der aristokratischen Oberschicht alle diejenigen abwertend benannt, die nicht „frei geboren“ waren und ihren </w:t>
      </w:r>
      <w:hyperlink r:id="rId38" w:tooltip="Lebensunterhalt" w:history="1">
        <w:r w:rsidRPr="00DB354A">
          <w:t>Lebensunterhalt</w:t>
        </w:r>
      </w:hyperlink>
      <w:r w:rsidRPr="00DB354A">
        <w:t xml:space="preserve"> durch körperliche Arbeit verdienen mussten.</w:t>
      </w:r>
    </w:p>
    <w:p w14:paraId="6AAF0D14" w14:textId="120C72BA" w:rsidR="001E561C" w:rsidRPr="00E66AB3" w:rsidRDefault="001E561C">
      <w:pPr>
        <w:rPr>
          <w:b/>
          <w:bCs/>
        </w:rPr>
      </w:pPr>
      <w:r w:rsidRPr="00E66AB3">
        <w:rPr>
          <w:b/>
          <w:bCs/>
        </w:rPr>
        <w:t xml:space="preserve">„Idiot“ </w:t>
      </w:r>
      <w:r w:rsidR="006F5335" w:rsidRPr="00E66AB3">
        <w:rPr>
          <w:b/>
          <w:bCs/>
        </w:rPr>
        <w:t>(Welche Leute galten als „</w:t>
      </w:r>
      <w:proofErr w:type="spellStart"/>
      <w:r w:rsidR="006F5335" w:rsidRPr="00E66AB3">
        <w:rPr>
          <w:b/>
          <w:bCs/>
        </w:rPr>
        <w:t>idiotes</w:t>
      </w:r>
      <w:proofErr w:type="spellEnd"/>
      <w:r w:rsidR="006F5335" w:rsidRPr="00E66AB3">
        <w:rPr>
          <w:b/>
          <w:bCs/>
        </w:rPr>
        <w:t>“?)</w:t>
      </w:r>
    </w:p>
    <w:p w14:paraId="104559B2" w14:textId="77777777" w:rsidR="00DB354A" w:rsidRDefault="0085240E">
      <w:proofErr w:type="spellStart"/>
      <w:r>
        <w:t>ἰδιώτης</w:t>
      </w:r>
      <w:proofErr w:type="spellEnd"/>
      <w:r>
        <w:t>, Bezeichnung für einen Privatmann, zur Zeit des Hellenismus im militärischen Bereich auch für einen Soldaten.</w:t>
      </w:r>
    </w:p>
    <w:p w14:paraId="2CFFC4FC" w14:textId="4F8EA900" w:rsidR="00D664CE" w:rsidRDefault="00DB354A">
      <w:r w:rsidRPr="00DB354A">
        <w:t xml:space="preserve"> </w:t>
      </w:r>
      <w:r>
        <w:t xml:space="preserve">die weder ein öffentliches Amt </w:t>
      </w:r>
      <w:proofErr w:type="gramStart"/>
      <w:r>
        <w:t>innehatte,</w:t>
      </w:r>
      <w:proofErr w:type="gramEnd"/>
      <w:r>
        <w:t xml:space="preserve"> noch sich am politischen Leben beteiligte, sondern primär für sich und ihren eigenen Hausstand lebte und wirtschaftete.</w:t>
      </w:r>
    </w:p>
    <w:p w14:paraId="2EF64CB4" w14:textId="21931466" w:rsidR="00DB354A" w:rsidRDefault="00DB354A">
      <w:r>
        <w:t>Im militärischen Bereich wurde der Begriff von griechischen Historikern auch auf Personen bezogen, die als einfache Soldaten keine Befehlsgewalt hatten. Im ptolemäischen Ägypten wurde der Begriff offiziell genutzt und taucht in Mannschaftslisten der Armee als Bezeichnung für die einfachen Soldaten auf.</w:t>
      </w:r>
    </w:p>
    <w:p w14:paraId="1FB84010" w14:textId="7DCA5456" w:rsidR="21DBD0CE" w:rsidRDefault="21DBD0CE">
      <w:pPr>
        <w:rPr>
          <w:ins w:id="4" w:author="Schachl Otmar" w:date="2022-01-16T17:13:00Z"/>
        </w:rPr>
      </w:pPr>
    </w:p>
    <w:p w14:paraId="6C89A081" w14:textId="55FA9068" w:rsidR="21DBD0CE" w:rsidRDefault="21DBD0CE">
      <w:pPr>
        <w:rPr>
          <w:ins w:id="5" w:author="Schachl Otmar" w:date="2022-01-16T17:13:00Z"/>
        </w:rPr>
      </w:pPr>
    </w:p>
    <w:p w14:paraId="78CF5993" w14:textId="77777777" w:rsidR="000D331B" w:rsidRDefault="000D331B"/>
    <w:sectPr w:rsidR="000D33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1EEB"/>
    <w:multiLevelType w:val="hybridMultilevel"/>
    <w:tmpl w:val="57F0EC06"/>
    <w:lvl w:ilvl="0" w:tplc="4C7EE6F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33526EB"/>
    <w:multiLevelType w:val="hybridMultilevel"/>
    <w:tmpl w:val="D8BC271E"/>
    <w:lvl w:ilvl="0" w:tplc="71D45A8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F8"/>
    <w:rsid w:val="00080BC1"/>
    <w:rsid w:val="000D331B"/>
    <w:rsid w:val="00136EF8"/>
    <w:rsid w:val="00153849"/>
    <w:rsid w:val="001E561C"/>
    <w:rsid w:val="00275EDF"/>
    <w:rsid w:val="00350D43"/>
    <w:rsid w:val="003F1D12"/>
    <w:rsid w:val="0043352A"/>
    <w:rsid w:val="004E23DC"/>
    <w:rsid w:val="004E4648"/>
    <w:rsid w:val="006A367B"/>
    <w:rsid w:val="006A6D09"/>
    <w:rsid w:val="006F5335"/>
    <w:rsid w:val="0078367C"/>
    <w:rsid w:val="00837DC1"/>
    <w:rsid w:val="0085240E"/>
    <w:rsid w:val="008A1CF5"/>
    <w:rsid w:val="00943AA3"/>
    <w:rsid w:val="009A66F8"/>
    <w:rsid w:val="009F4123"/>
    <w:rsid w:val="00A90248"/>
    <w:rsid w:val="00A92BE2"/>
    <w:rsid w:val="00A93897"/>
    <w:rsid w:val="00AF5BEC"/>
    <w:rsid w:val="00B5469E"/>
    <w:rsid w:val="00C70E5A"/>
    <w:rsid w:val="00CD3C13"/>
    <w:rsid w:val="00D664CE"/>
    <w:rsid w:val="00DB354A"/>
    <w:rsid w:val="00E66AB3"/>
    <w:rsid w:val="10C5679A"/>
    <w:rsid w:val="12CB4771"/>
    <w:rsid w:val="21DBD0CE"/>
    <w:rsid w:val="3172F501"/>
    <w:rsid w:val="7017DA32"/>
    <w:rsid w:val="7327EB75"/>
    <w:rsid w:val="74C3BBD6"/>
    <w:rsid w:val="765F8C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09AA"/>
  <w15:chartTrackingRefBased/>
  <w15:docId w15:val="{4B4E1430-BF27-4898-BC10-C6F81688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rek">
    <w:name w:val="grek"/>
    <w:basedOn w:val="Absatz-Standardschriftart"/>
    <w:rsid w:val="00080BC1"/>
  </w:style>
  <w:style w:type="character" w:customStyle="1" w:styleId="latn">
    <w:name w:val="latn"/>
    <w:basedOn w:val="Absatz-Standardschriftart"/>
    <w:rsid w:val="00080BC1"/>
  </w:style>
  <w:style w:type="character" w:styleId="Hyperlink">
    <w:name w:val="Hyperlink"/>
    <w:basedOn w:val="Absatz-Standardschriftart"/>
    <w:uiPriority w:val="99"/>
    <w:semiHidden/>
    <w:unhideWhenUsed/>
    <w:rsid w:val="00080BC1"/>
    <w:rPr>
      <w:color w:val="0000FF"/>
      <w:u w:val="single"/>
    </w:rPr>
  </w:style>
  <w:style w:type="paragraph" w:styleId="Listenabsatz">
    <w:name w:val="List Paragraph"/>
    <w:basedOn w:val="Standard"/>
    <w:uiPriority w:val="34"/>
    <w:qFormat/>
    <w:rsid w:val="004E4648"/>
    <w:pPr>
      <w:ind w:left="720"/>
      <w:contextualSpacing/>
    </w:pPr>
  </w:style>
  <w:style w:type="character" w:customStyle="1" w:styleId="hgkelc">
    <w:name w:val="hgkelc"/>
    <w:basedOn w:val="Absatz-Standardschriftart"/>
    <w:rsid w:val="0085240E"/>
  </w:style>
  <w:style w:type="character" w:customStyle="1" w:styleId="mqo3nc">
    <w:name w:val="mqo3nc"/>
    <w:basedOn w:val="Absatz-Standardschriftart"/>
    <w:rsid w:val="00350D43"/>
  </w:style>
  <w:style w:type="character" w:customStyle="1" w:styleId="font2">
    <w:name w:val="font2"/>
    <w:basedOn w:val="Absatz-Standardschriftart"/>
    <w:rsid w:val="00CD3C13"/>
  </w:style>
  <w:style w:type="character" w:styleId="BesuchterLink">
    <w:name w:val="FollowedHyperlink"/>
    <w:basedOn w:val="Absatz-Standardschriftart"/>
    <w:uiPriority w:val="99"/>
    <w:semiHidden/>
    <w:unhideWhenUsed/>
    <w:rsid w:val="003F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32665">
      <w:bodyDiv w:val="1"/>
      <w:marLeft w:val="0"/>
      <w:marRight w:val="0"/>
      <w:marTop w:val="0"/>
      <w:marBottom w:val="0"/>
      <w:divBdr>
        <w:top w:val="none" w:sz="0" w:space="0" w:color="auto"/>
        <w:left w:val="none" w:sz="0" w:space="0" w:color="auto"/>
        <w:bottom w:val="none" w:sz="0" w:space="0" w:color="auto"/>
        <w:right w:val="none" w:sz="0" w:space="0" w:color="auto"/>
      </w:divBdr>
      <w:divsChild>
        <w:div w:id="1629314885">
          <w:marLeft w:val="300"/>
          <w:marRight w:val="0"/>
          <w:marTop w:val="0"/>
          <w:marBottom w:val="0"/>
          <w:divBdr>
            <w:top w:val="none" w:sz="0" w:space="0" w:color="auto"/>
            <w:left w:val="none" w:sz="0" w:space="0" w:color="auto"/>
            <w:bottom w:val="none" w:sz="0" w:space="0" w:color="auto"/>
            <w:right w:val="none" w:sz="0" w:space="0" w:color="auto"/>
          </w:divBdr>
          <w:divsChild>
            <w:div w:id="1055391793">
              <w:marLeft w:val="0"/>
              <w:marRight w:val="0"/>
              <w:marTop w:val="0"/>
              <w:marBottom w:val="0"/>
              <w:divBdr>
                <w:top w:val="none" w:sz="0" w:space="0" w:color="auto"/>
                <w:left w:val="none" w:sz="0" w:space="0" w:color="auto"/>
                <w:bottom w:val="none" w:sz="0" w:space="0" w:color="auto"/>
                <w:right w:val="none" w:sz="0" w:space="0" w:color="auto"/>
              </w:divBdr>
              <w:divsChild>
                <w:div w:id="1282417636">
                  <w:marLeft w:val="0"/>
                  <w:marRight w:val="0"/>
                  <w:marTop w:val="0"/>
                  <w:marBottom w:val="0"/>
                  <w:divBdr>
                    <w:top w:val="none" w:sz="0" w:space="0" w:color="auto"/>
                    <w:left w:val="none" w:sz="0" w:space="0" w:color="auto"/>
                    <w:bottom w:val="none" w:sz="0" w:space="0" w:color="auto"/>
                    <w:right w:val="none" w:sz="0" w:space="0" w:color="auto"/>
                  </w:divBdr>
                </w:div>
                <w:div w:id="1652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27608">
      <w:bodyDiv w:val="1"/>
      <w:marLeft w:val="0"/>
      <w:marRight w:val="0"/>
      <w:marTop w:val="0"/>
      <w:marBottom w:val="0"/>
      <w:divBdr>
        <w:top w:val="none" w:sz="0" w:space="0" w:color="auto"/>
        <w:left w:val="none" w:sz="0" w:space="0" w:color="auto"/>
        <w:bottom w:val="none" w:sz="0" w:space="0" w:color="auto"/>
        <w:right w:val="none" w:sz="0" w:space="0" w:color="auto"/>
      </w:divBdr>
      <w:divsChild>
        <w:div w:id="213578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taatsvolk" TargetMode="External"/><Relationship Id="rId13" Type="http://schemas.openxmlformats.org/officeDocument/2006/relationships/hyperlink" Target="https://de.wikipedia.org/wiki/Agora_(Athen)" TargetMode="External"/><Relationship Id="rId18" Type="http://schemas.openxmlformats.org/officeDocument/2006/relationships/hyperlink" Target="https://www.wortbedeutung.info/Attika/" TargetMode="External"/><Relationship Id="rId26" Type="http://schemas.openxmlformats.org/officeDocument/2006/relationships/hyperlink" Target="https://de.wikipedia.org/wiki/Altgriechische_Sprach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e.wikipedia.org/wiki/Konvention" TargetMode="External"/><Relationship Id="rId34" Type="http://schemas.openxmlformats.org/officeDocument/2006/relationships/hyperlink" Target="https://de.wikipedia.org/wiki/F&#252;hrer" TargetMode="External"/><Relationship Id="rId7" Type="http://schemas.openxmlformats.org/officeDocument/2006/relationships/webSettings" Target="webSettings.xml"/><Relationship Id="rId12" Type="http://schemas.openxmlformats.org/officeDocument/2006/relationships/hyperlink" Target="https://de.wikipedia.org/wiki/Lebensunterhalt" TargetMode="External"/><Relationship Id="rId17" Type="http://schemas.openxmlformats.org/officeDocument/2006/relationships/hyperlink" Target="https://de.wikipedia.org/wiki/Herrschaft" TargetMode="External"/><Relationship Id="rId25" Type="http://schemas.openxmlformats.org/officeDocument/2006/relationships/hyperlink" Target="https://de.wikipedia.org/wiki/Aristippos_von_Kyrene" TargetMode="External"/><Relationship Id="rId33" Type="http://schemas.openxmlformats.org/officeDocument/2006/relationships/hyperlink" Target="https://de.wikipedia.org/wiki/Latein" TargetMode="External"/><Relationship Id="rId38" Type="http://schemas.openxmlformats.org/officeDocument/2006/relationships/hyperlink" Target="https://de.wikipedia.org/wiki/Demos" TargetMode="External"/><Relationship Id="rId2" Type="http://schemas.openxmlformats.org/officeDocument/2006/relationships/customXml" Target="../customXml/item2.xml"/><Relationship Id="rId16" Type="http://schemas.openxmlformats.org/officeDocument/2006/relationships/hyperlink" Target="https://de.wikipedia.org/wiki/Eros_(Philosophie)" TargetMode="External"/><Relationship Id="rId20" Type="http://schemas.openxmlformats.org/officeDocument/2006/relationships/hyperlink" Target="https://de.wikipedia.org/wiki/Altgriechische_Sprache" TargetMode="External"/><Relationship Id="rId29" Type="http://schemas.openxmlformats.org/officeDocument/2006/relationships/hyperlink" Target="https://de.wikipedia.org/wiki/Altgriechische_Sprach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wikipedia.org/wiki/Antikes_Griechenland" TargetMode="External"/><Relationship Id="rId24" Type="http://schemas.openxmlformats.org/officeDocument/2006/relationships/hyperlink" Target="https://de.wikipedia.org/wiki/Kyrenaiker" TargetMode="External"/><Relationship Id="rId32" Type="http://schemas.openxmlformats.org/officeDocument/2006/relationships/hyperlink" Target="https://de.wikipedia.org/wiki/Macht" TargetMode="External"/><Relationship Id="rId37" Type="http://schemas.openxmlformats.org/officeDocument/2006/relationships/hyperlink" Target="https://de.wikipedia.org/wiki/Stoa_(Architektur)"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e.wikipedia.org/wiki/Neugriechische_Sprache" TargetMode="External"/><Relationship Id="rId23" Type="http://schemas.openxmlformats.org/officeDocument/2006/relationships/hyperlink" Target="https://de.wikipedia.org/wiki/Spott" TargetMode="External"/><Relationship Id="rId28" Type="http://schemas.openxmlformats.org/officeDocument/2006/relationships/hyperlink" Target="https://de.wikipedia.org/wiki/Altgriechische_Sprache" TargetMode="External"/><Relationship Id="rId36" Type="http://schemas.openxmlformats.org/officeDocument/2006/relationships/hyperlink" Target="https://de.wikipedia.org/wiki/Athen" TargetMode="External"/><Relationship Id="rId10" Type="http://schemas.openxmlformats.org/officeDocument/2006/relationships/hyperlink" Target="https://de.wikipedia.org/wiki/-kratie" TargetMode="External"/><Relationship Id="rId19" Type="http://schemas.openxmlformats.org/officeDocument/2006/relationships/hyperlink" Target="https://klexikon.zum.de/wiki/Olympische_Spiele" TargetMode="External"/><Relationship Id="rId31" Type="http://schemas.openxmlformats.org/officeDocument/2006/relationships/hyperlink" Target="https://de.wikipedia.org/wiki/Phyle" TargetMode="External"/><Relationship Id="rId4" Type="http://schemas.openxmlformats.org/officeDocument/2006/relationships/numbering" Target="numbering.xml"/><Relationship Id="rId9" Type="http://schemas.openxmlformats.org/officeDocument/2006/relationships/hyperlink" Target="https://de.wikipedia.org/wiki/Antike" TargetMode="External"/><Relationship Id="rId14" Type="http://schemas.openxmlformats.org/officeDocument/2006/relationships/hyperlink" Target="https://de.wikipedia.org/wiki/Athen" TargetMode="External"/><Relationship Id="rId22" Type="http://schemas.openxmlformats.org/officeDocument/2006/relationships/hyperlink" Target="https://de.wikipedia.org/wiki/Gymn&#225;sion" TargetMode="External"/><Relationship Id="rId27" Type="http://schemas.openxmlformats.org/officeDocument/2006/relationships/hyperlink" Target="https://de.wikipedia.org/wiki/Sokrates" TargetMode="External"/><Relationship Id="rId30" Type="http://schemas.openxmlformats.org/officeDocument/2006/relationships/hyperlink" Target="https://de.wikipedia.org/wiki/General" TargetMode="External"/><Relationship Id="rId35" Type="http://schemas.openxmlformats.org/officeDocument/2006/relationships/hyperlink" Target="https://de.wikipedia.org/wiki/Gew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be61226-3591-42eb-8a6a-828428029e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7B1C55E0473B444912D021857426B97" ma:contentTypeVersion="3" ma:contentTypeDescription="Ein neues Dokument erstellen." ma:contentTypeScope="" ma:versionID="2ab1e4ebc1d799a2d318e6a78f8e5f18">
  <xsd:schema xmlns:xsd="http://www.w3.org/2001/XMLSchema" xmlns:xs="http://www.w3.org/2001/XMLSchema" xmlns:p="http://schemas.microsoft.com/office/2006/metadata/properties" xmlns:ns2="abe61226-3591-42eb-8a6a-828428029e08" targetNamespace="http://schemas.microsoft.com/office/2006/metadata/properties" ma:root="true" ma:fieldsID="a7e6a33ee1d67247e79ab94bd8064254" ns2:_="">
    <xsd:import namespace="abe61226-3591-42eb-8a6a-828428029e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61226-3591-42eb-8a6a-828428029e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9AEED-09FA-44C2-B5D2-09A02FFF0D22}">
  <ds:schemaRefs>
    <ds:schemaRef ds:uri="http://schemas.microsoft.com/office/2006/metadata/properties"/>
    <ds:schemaRef ds:uri="http://schemas.microsoft.com/office/infopath/2007/PartnerControls"/>
    <ds:schemaRef ds:uri="abe61226-3591-42eb-8a6a-828428029e08"/>
  </ds:schemaRefs>
</ds:datastoreItem>
</file>

<file path=customXml/itemProps2.xml><?xml version="1.0" encoding="utf-8"?>
<ds:datastoreItem xmlns:ds="http://schemas.openxmlformats.org/officeDocument/2006/customXml" ds:itemID="{C9DA93E8-E734-42A0-82FF-3051142C30E3}">
  <ds:schemaRefs>
    <ds:schemaRef ds:uri="http://schemas.microsoft.com/sharepoint/v3/contenttype/forms"/>
  </ds:schemaRefs>
</ds:datastoreItem>
</file>

<file path=customXml/itemProps3.xml><?xml version="1.0" encoding="utf-8"?>
<ds:datastoreItem xmlns:ds="http://schemas.openxmlformats.org/officeDocument/2006/customXml" ds:itemID="{C804EDBA-F98C-4B2F-B7B3-9A9731C85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61226-3591-42eb-8a6a-828428029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1563</Words>
  <Characters>9850</Characters>
  <Application>Microsoft Office Word</Application>
  <DocSecurity>0</DocSecurity>
  <Lines>82</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Schachl Otmar</cp:lastModifiedBy>
  <cp:revision>37</cp:revision>
  <dcterms:created xsi:type="dcterms:W3CDTF">2021-03-03T08:55:00Z</dcterms:created>
  <dcterms:modified xsi:type="dcterms:W3CDTF">2022-01-30T11:23:00Z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0x010100C7B1C55E0473B444912D021857426B97</vt:lpwstr>
  </property>
</Properties>
</file>